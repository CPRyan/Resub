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commentsExtended.xml" ContentType="application/vnd.openxmlformats-officedocument.wordprocessingml.commentsExtended+xml"/>
  <Override PartName="/word/people.xml" ContentType="application/vnd.openxmlformats-officedocument.wordprocessingml.people+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8612F" w:rsidRPr="00D912CE" w:rsidRDefault="0008612F" w:rsidP="000962F2">
      <w:pPr>
        <w:pStyle w:val="Heading1"/>
        <w:rPr>
          <w:rFonts w:ascii="Times" w:hAnsi="Times" w:cs="Times New Roman"/>
          <w:b/>
          <w:color w:val="auto"/>
          <w:sz w:val="24"/>
          <w:szCs w:val="24"/>
        </w:rPr>
      </w:pPr>
      <w:r w:rsidRPr="00D912CE">
        <w:rPr>
          <w:rFonts w:ascii="Times" w:hAnsi="Times" w:cs="Times New Roman"/>
          <w:b/>
          <w:color w:val="auto"/>
          <w:sz w:val="24"/>
          <w:szCs w:val="24"/>
        </w:rPr>
        <w:t xml:space="preserve">Reproduction predicts shorter telomeres and epigenetic age acceleration among Filipino young adult women </w:t>
      </w:r>
    </w:p>
    <w:p w:rsidR="0008612F" w:rsidRPr="00D912CE" w:rsidRDefault="0008612F" w:rsidP="000962F2">
      <w:pPr>
        <w:rPr>
          <w:rFonts w:ascii="Times" w:hAnsi="Times" w:cs="Times New Roman"/>
          <w:b/>
          <w:sz w:val="24"/>
          <w:szCs w:val="24"/>
        </w:rPr>
      </w:pPr>
    </w:p>
    <w:p w:rsidR="0008612F" w:rsidRPr="00D912CE" w:rsidRDefault="0008612F" w:rsidP="000962F2">
      <w:pPr>
        <w:rPr>
          <w:rFonts w:ascii="Times" w:hAnsi="Times" w:cs="Times New Roman"/>
          <w:sz w:val="24"/>
          <w:szCs w:val="24"/>
        </w:rPr>
      </w:pPr>
      <w:bookmarkStart w:id="0" w:name="OLE_LINK4"/>
      <w:bookmarkStart w:id="1" w:name="OLE_LINK5"/>
      <w:bookmarkStart w:id="2" w:name="OLE_LINK6"/>
      <w:bookmarkStart w:id="3" w:name="OLE_LINK10"/>
      <w:bookmarkStart w:id="4" w:name="OLE_LINK11"/>
      <w:r w:rsidRPr="00D912CE">
        <w:rPr>
          <w:rFonts w:ascii="Times" w:hAnsi="Times" w:cs="Times New Roman"/>
          <w:sz w:val="24"/>
          <w:szCs w:val="24"/>
        </w:rPr>
        <w:t>Dan T.A. Eisenberg</w:t>
      </w:r>
      <w:r w:rsidRPr="00D912CE">
        <w:rPr>
          <w:rFonts w:ascii="Times" w:hAnsi="Times" w:cs="Times New Roman"/>
          <w:sz w:val="24"/>
          <w:szCs w:val="24"/>
          <w:vertAlign w:val="superscript"/>
        </w:rPr>
        <w:t>†1,2,*</w:t>
      </w:r>
      <w:r w:rsidRPr="00D912CE">
        <w:rPr>
          <w:rFonts w:ascii="Times" w:hAnsi="Times" w:cs="Times New Roman"/>
          <w:sz w:val="24"/>
          <w:szCs w:val="24"/>
        </w:rPr>
        <w:t xml:space="preserve">, </w:t>
      </w:r>
      <w:proofErr w:type="spellStart"/>
      <w:r w:rsidRPr="00D912CE">
        <w:rPr>
          <w:rFonts w:ascii="Times" w:hAnsi="Times" w:cs="Times New Roman"/>
          <w:sz w:val="24"/>
          <w:szCs w:val="24"/>
        </w:rPr>
        <w:t>Calen</w:t>
      </w:r>
      <w:proofErr w:type="spellEnd"/>
      <w:r w:rsidRPr="00D912CE">
        <w:rPr>
          <w:rFonts w:ascii="Times" w:hAnsi="Times" w:cs="Times New Roman"/>
          <w:sz w:val="24"/>
          <w:szCs w:val="24"/>
        </w:rPr>
        <w:t xml:space="preserve"> P. Ryan</w:t>
      </w:r>
      <w:r w:rsidRPr="00D912CE">
        <w:rPr>
          <w:rFonts w:ascii="Times" w:hAnsi="Times" w:cs="Times New Roman"/>
          <w:sz w:val="24"/>
          <w:szCs w:val="24"/>
          <w:vertAlign w:val="superscript"/>
        </w:rPr>
        <w:t>†3,*</w:t>
      </w:r>
      <w:r w:rsidRPr="00D912CE">
        <w:rPr>
          <w:rFonts w:ascii="Times" w:hAnsi="Times" w:cs="Times New Roman"/>
          <w:sz w:val="24"/>
          <w:szCs w:val="24"/>
        </w:rPr>
        <w:t>, M. Geoffrey Hayes</w:t>
      </w:r>
      <w:r w:rsidRPr="00D912CE">
        <w:rPr>
          <w:rFonts w:ascii="Times" w:hAnsi="Times" w:cs="Times New Roman"/>
          <w:sz w:val="24"/>
          <w:szCs w:val="24"/>
          <w:vertAlign w:val="superscript"/>
        </w:rPr>
        <w:t>3,4,5</w:t>
      </w:r>
      <w:r w:rsidRPr="00D912CE">
        <w:rPr>
          <w:rFonts w:ascii="Times" w:hAnsi="Times" w:cs="Times New Roman"/>
          <w:sz w:val="24"/>
          <w:szCs w:val="24"/>
        </w:rPr>
        <w:t>, Nanette R. Lee</w:t>
      </w:r>
      <w:r w:rsidRPr="00D912CE">
        <w:rPr>
          <w:rFonts w:ascii="Times" w:hAnsi="Times" w:cs="Times New Roman"/>
          <w:sz w:val="24"/>
          <w:szCs w:val="24"/>
          <w:vertAlign w:val="superscript"/>
        </w:rPr>
        <w:t>6,7</w:t>
      </w:r>
      <w:r w:rsidRPr="00D912CE">
        <w:rPr>
          <w:rFonts w:ascii="Times" w:hAnsi="Times" w:cs="Times New Roman"/>
          <w:sz w:val="24"/>
          <w:szCs w:val="24"/>
        </w:rPr>
        <w:t>, Thomas McDade</w:t>
      </w:r>
      <w:r w:rsidRPr="00D912CE">
        <w:rPr>
          <w:rFonts w:ascii="Times" w:hAnsi="Times" w:cs="Times New Roman"/>
          <w:sz w:val="24"/>
          <w:szCs w:val="24"/>
          <w:vertAlign w:val="superscript"/>
        </w:rPr>
        <w:t>3,8</w:t>
      </w:r>
      <w:r w:rsidRPr="00D912CE">
        <w:rPr>
          <w:rFonts w:ascii="Times" w:hAnsi="Times" w:cs="Times New Roman"/>
          <w:sz w:val="24"/>
          <w:szCs w:val="24"/>
        </w:rPr>
        <w:t>, Meaghan J. Jones</w:t>
      </w:r>
      <w:r w:rsidRPr="00D912CE">
        <w:rPr>
          <w:rFonts w:ascii="Times" w:hAnsi="Times" w:cs="Times New Roman"/>
          <w:sz w:val="24"/>
          <w:szCs w:val="24"/>
          <w:vertAlign w:val="superscript"/>
        </w:rPr>
        <w:t>9</w:t>
      </w:r>
      <w:r w:rsidRPr="00D912CE">
        <w:rPr>
          <w:rFonts w:ascii="Times" w:hAnsi="Times" w:cs="Times New Roman"/>
          <w:sz w:val="24"/>
          <w:szCs w:val="24"/>
        </w:rPr>
        <w:t>, Michael S. Kobor</w:t>
      </w:r>
      <w:r w:rsidRPr="00D912CE">
        <w:rPr>
          <w:rFonts w:ascii="Times" w:hAnsi="Times" w:cs="Times New Roman"/>
          <w:sz w:val="24"/>
          <w:szCs w:val="24"/>
          <w:vertAlign w:val="superscript"/>
        </w:rPr>
        <w:t>9</w:t>
      </w:r>
      <w:r w:rsidRPr="00D912CE">
        <w:rPr>
          <w:rFonts w:ascii="Times" w:hAnsi="Times" w:cs="Times New Roman"/>
          <w:sz w:val="24"/>
          <w:szCs w:val="24"/>
        </w:rPr>
        <w:t>, Christopher W. Kuzawa</w:t>
      </w:r>
      <w:r w:rsidRPr="00D912CE">
        <w:rPr>
          <w:rFonts w:ascii="Times" w:hAnsi="Times" w:cs="Times New Roman"/>
          <w:sz w:val="24"/>
          <w:szCs w:val="24"/>
          <w:vertAlign w:val="superscript"/>
        </w:rPr>
        <w:t>3,8</w:t>
      </w:r>
    </w:p>
    <w:bookmarkEnd w:id="0"/>
    <w:bookmarkEnd w:id="1"/>
    <w:bookmarkEnd w:id="2"/>
    <w:bookmarkEnd w:id="3"/>
    <w:bookmarkEnd w:id="4"/>
    <w:p w:rsidR="0008612F" w:rsidRPr="00D912CE" w:rsidRDefault="0008612F" w:rsidP="000962F2">
      <w:pPr>
        <w:rPr>
          <w:rFonts w:ascii="Times" w:hAnsi="Times" w:cs="Times New Roman"/>
          <w:sz w:val="24"/>
          <w:szCs w:val="24"/>
        </w:rPr>
      </w:pPr>
      <w:r w:rsidRPr="00D912CE">
        <w:rPr>
          <w:rFonts w:ascii="Times" w:hAnsi="Times" w:cs="Times New Roman"/>
          <w:sz w:val="24"/>
          <w:szCs w:val="24"/>
          <w:vertAlign w:val="superscript"/>
        </w:rPr>
        <w:t>1</w:t>
      </w:r>
      <w:r w:rsidRPr="00D912CE">
        <w:rPr>
          <w:rFonts w:ascii="Times" w:hAnsi="Times" w:cs="Times New Roman"/>
          <w:sz w:val="24"/>
          <w:szCs w:val="24"/>
        </w:rPr>
        <w:t xml:space="preserve">Department of Anthropology, University of Washington, </w:t>
      </w:r>
      <w:r w:rsidRPr="00D912CE">
        <w:rPr>
          <w:rFonts w:ascii="Times" w:hAnsi="Times" w:cs="Times New Roman"/>
          <w:sz w:val="24"/>
          <w:szCs w:val="24"/>
          <w:vertAlign w:val="superscript"/>
        </w:rPr>
        <w:t>2</w:t>
      </w:r>
      <w:r w:rsidRPr="00D912CE">
        <w:rPr>
          <w:rFonts w:ascii="Times" w:hAnsi="Times" w:cs="Times New Roman"/>
          <w:sz w:val="24"/>
          <w:szCs w:val="24"/>
        </w:rPr>
        <w:t xml:space="preserve">Center for Studies in Demography and Ecology, University of Washington, </w:t>
      </w:r>
      <w:r w:rsidRPr="00D912CE">
        <w:rPr>
          <w:rFonts w:ascii="Times" w:hAnsi="Times" w:cs="Times New Roman"/>
          <w:sz w:val="24"/>
          <w:szCs w:val="24"/>
          <w:vertAlign w:val="superscript"/>
        </w:rPr>
        <w:t>3</w:t>
      </w:r>
      <w:r w:rsidRPr="00D912CE">
        <w:rPr>
          <w:rFonts w:ascii="Times" w:hAnsi="Times" w:cs="Times New Roman"/>
          <w:sz w:val="24"/>
          <w:szCs w:val="24"/>
        </w:rPr>
        <w:t xml:space="preserve">Department of Anthropology, Northwestern University, </w:t>
      </w:r>
      <w:r w:rsidRPr="00D912CE">
        <w:rPr>
          <w:rFonts w:ascii="Times" w:hAnsi="Times" w:cs="Times New Roman"/>
          <w:sz w:val="24"/>
          <w:szCs w:val="24"/>
          <w:vertAlign w:val="superscript"/>
        </w:rPr>
        <w:t>4</w:t>
      </w:r>
      <w:r w:rsidRPr="00D912CE">
        <w:rPr>
          <w:rFonts w:ascii="Times" w:hAnsi="Times" w:cs="Times New Roman"/>
          <w:sz w:val="24"/>
          <w:szCs w:val="24"/>
        </w:rPr>
        <w:t xml:space="preserve">Division of Endocrinology, Metabolism and Molecular Medicine, Department of Medicine, Northwestern University Feinberg School of Medicine, </w:t>
      </w:r>
      <w:r w:rsidRPr="00D912CE">
        <w:rPr>
          <w:rFonts w:ascii="Times" w:hAnsi="Times" w:cs="Times New Roman"/>
          <w:sz w:val="24"/>
          <w:szCs w:val="24"/>
          <w:vertAlign w:val="superscript"/>
        </w:rPr>
        <w:t>5</w:t>
      </w:r>
      <w:r w:rsidRPr="00D912CE">
        <w:rPr>
          <w:rFonts w:ascii="Times" w:hAnsi="Times" w:cs="Times New Roman"/>
          <w:sz w:val="24"/>
          <w:szCs w:val="24"/>
        </w:rPr>
        <w:t>Center for Genetic Medicine, Northwestern University Feinberg School of Medicine,</w:t>
      </w:r>
      <w:r w:rsidRPr="00D912CE">
        <w:rPr>
          <w:rFonts w:ascii="Times" w:hAnsi="Times" w:cs="Times New Roman"/>
          <w:sz w:val="24"/>
          <w:szCs w:val="24"/>
          <w:vertAlign w:val="superscript"/>
        </w:rPr>
        <w:t>6</w:t>
      </w:r>
      <w:r w:rsidRPr="00D912CE">
        <w:rPr>
          <w:rFonts w:ascii="Times" w:hAnsi="Times" w:cs="Times New Roman"/>
          <w:sz w:val="24"/>
          <w:szCs w:val="24"/>
        </w:rPr>
        <w:t>Office of Population Studies Foundation Inc.,</w:t>
      </w:r>
      <w:r w:rsidRPr="00D912CE">
        <w:rPr>
          <w:rFonts w:ascii="Times" w:hAnsi="Times" w:cs="Times New Roman"/>
          <w:sz w:val="24"/>
          <w:szCs w:val="24"/>
          <w:vertAlign w:val="superscript"/>
        </w:rPr>
        <w:t>7</w:t>
      </w:r>
      <w:r w:rsidRPr="00D912CE">
        <w:rPr>
          <w:rFonts w:ascii="Times" w:hAnsi="Times" w:cs="Times New Roman"/>
          <w:sz w:val="24"/>
          <w:szCs w:val="24"/>
        </w:rPr>
        <w:t xml:space="preserve">Department of Anthropology, Sociology, and History, University of San Carlos, </w:t>
      </w:r>
      <w:r w:rsidRPr="00D912CE">
        <w:rPr>
          <w:rFonts w:ascii="Times" w:hAnsi="Times" w:cs="Times New Roman"/>
          <w:sz w:val="24"/>
          <w:szCs w:val="24"/>
          <w:vertAlign w:val="superscript"/>
        </w:rPr>
        <w:t>8</w:t>
      </w:r>
      <w:r w:rsidRPr="00D912CE">
        <w:rPr>
          <w:rFonts w:ascii="Times" w:hAnsi="Times" w:cs="Times New Roman"/>
          <w:sz w:val="24"/>
          <w:szCs w:val="24"/>
        </w:rPr>
        <w:t xml:space="preserve">Institute for Policy Research, Northwestern University, </w:t>
      </w:r>
      <w:r w:rsidRPr="00D912CE">
        <w:rPr>
          <w:rFonts w:ascii="Times" w:hAnsi="Times" w:cs="Times New Roman"/>
          <w:sz w:val="24"/>
          <w:szCs w:val="24"/>
          <w:vertAlign w:val="superscript"/>
        </w:rPr>
        <w:t>9</w:t>
      </w:r>
      <w:r w:rsidRPr="00D912CE">
        <w:rPr>
          <w:rFonts w:ascii="Times" w:hAnsi="Times" w:cs="Times New Roman"/>
          <w:sz w:val="24"/>
          <w:szCs w:val="24"/>
        </w:rPr>
        <w:t>Department of Medical Genetics, University of British Columbia</w:t>
      </w:r>
    </w:p>
    <w:p w:rsidR="0008612F" w:rsidRPr="00D912CE" w:rsidRDefault="0008612F" w:rsidP="000962F2">
      <w:pPr>
        <w:widowControl w:val="0"/>
        <w:spacing w:after="0" w:line="240" w:lineRule="auto"/>
        <w:rPr>
          <w:rFonts w:ascii="Times" w:hAnsi="Times" w:cs="Times New Roman"/>
          <w:sz w:val="24"/>
          <w:szCs w:val="24"/>
        </w:rPr>
      </w:pPr>
      <w:r w:rsidRPr="00D912CE">
        <w:rPr>
          <w:rFonts w:ascii="Times" w:hAnsi="Times" w:cs="Times New Roman"/>
          <w:sz w:val="24"/>
          <w:szCs w:val="24"/>
          <w:vertAlign w:val="superscript"/>
        </w:rPr>
        <w:t>†</w:t>
      </w:r>
      <w:r w:rsidRPr="00D912CE">
        <w:rPr>
          <w:rFonts w:ascii="Times" w:hAnsi="Times" w:cs="Times New Roman"/>
          <w:sz w:val="24"/>
          <w:szCs w:val="24"/>
        </w:rPr>
        <w:t>These authors contributed equally to this work</w:t>
      </w:r>
    </w:p>
    <w:p w:rsidR="0008612F" w:rsidRPr="00D912CE" w:rsidRDefault="0008612F" w:rsidP="000962F2">
      <w:pPr>
        <w:widowControl w:val="0"/>
        <w:spacing w:after="0" w:line="240" w:lineRule="auto"/>
        <w:rPr>
          <w:rFonts w:ascii="Times" w:hAnsi="Times" w:cs="Times New Roman"/>
          <w:sz w:val="24"/>
          <w:szCs w:val="24"/>
        </w:rPr>
      </w:pPr>
    </w:p>
    <w:p w:rsidR="0008612F" w:rsidRPr="00D912CE" w:rsidRDefault="0008612F" w:rsidP="000962F2">
      <w:pPr>
        <w:widowControl w:val="0"/>
        <w:spacing w:after="0" w:line="240" w:lineRule="auto"/>
        <w:rPr>
          <w:rFonts w:ascii="Times" w:hAnsi="Times" w:cs="Times New Roman"/>
          <w:sz w:val="24"/>
          <w:szCs w:val="24"/>
        </w:rPr>
      </w:pPr>
      <w:r w:rsidRPr="00D912CE">
        <w:rPr>
          <w:rFonts w:ascii="Times" w:hAnsi="Times" w:cs="Times New Roman"/>
          <w:sz w:val="24"/>
          <w:szCs w:val="24"/>
        </w:rPr>
        <w:t xml:space="preserve">*Corresponding authors. D.T.A.E: Department of Anthropology, University of Washington, Campus Box 353100, Seattle, WA 98195. 206-221-9056. </w:t>
      </w:r>
      <w:hyperlink r:id="rId8" w:history="1">
        <w:r w:rsidRPr="00D912CE">
          <w:rPr>
            <w:rStyle w:val="Hyperlink"/>
            <w:rFonts w:ascii="Times" w:hAnsi="Times" w:cs="Times New Roman"/>
            <w:sz w:val="24"/>
            <w:szCs w:val="24"/>
          </w:rPr>
          <w:t>dtae@dtae.net</w:t>
        </w:r>
      </w:hyperlink>
      <w:r w:rsidRPr="00D912CE">
        <w:rPr>
          <w:rFonts w:ascii="Times" w:hAnsi="Times" w:cs="Times New Roman"/>
          <w:sz w:val="24"/>
          <w:szCs w:val="24"/>
        </w:rPr>
        <w:t xml:space="preserve">; C.P.R.: Department of Anthropology, Northwestern University, 1810 </w:t>
      </w:r>
      <w:proofErr w:type="spellStart"/>
      <w:r w:rsidRPr="00D912CE">
        <w:rPr>
          <w:rFonts w:ascii="Times" w:hAnsi="Times" w:cs="Times New Roman"/>
          <w:sz w:val="24"/>
          <w:szCs w:val="24"/>
        </w:rPr>
        <w:t>Hinman</w:t>
      </w:r>
      <w:proofErr w:type="spellEnd"/>
      <w:r w:rsidRPr="00D912CE">
        <w:rPr>
          <w:rFonts w:ascii="Times" w:hAnsi="Times" w:cs="Times New Roman"/>
          <w:sz w:val="24"/>
          <w:szCs w:val="24"/>
        </w:rPr>
        <w:t xml:space="preserve"> Avenue, Evanston, IL 60201. 847-467-6965. </w:t>
      </w:r>
      <w:hyperlink r:id="rId9" w:history="1">
        <w:r w:rsidRPr="00D912CE">
          <w:rPr>
            <w:rStyle w:val="Hyperlink"/>
            <w:rFonts w:ascii="Times" w:hAnsi="Times" w:cs="Times New Roman"/>
            <w:sz w:val="24"/>
            <w:szCs w:val="24"/>
          </w:rPr>
          <w:t>CPR@u.northwestern.edu</w:t>
        </w:r>
      </w:hyperlink>
      <w:r w:rsidRPr="00D912CE">
        <w:rPr>
          <w:rFonts w:ascii="Times" w:hAnsi="Times" w:cs="Times New Roman"/>
          <w:sz w:val="24"/>
          <w:szCs w:val="24"/>
        </w:rPr>
        <w:t xml:space="preserve"> </w:t>
      </w:r>
    </w:p>
    <w:p w:rsidR="0008612F" w:rsidRPr="00D912CE" w:rsidRDefault="0008612F" w:rsidP="000962F2">
      <w:pPr>
        <w:widowControl w:val="0"/>
        <w:spacing w:after="0" w:line="240" w:lineRule="auto"/>
        <w:rPr>
          <w:rFonts w:ascii="Times" w:hAnsi="Times" w:cs="Times New Roman"/>
          <w:sz w:val="24"/>
          <w:szCs w:val="24"/>
        </w:rPr>
      </w:pPr>
    </w:p>
    <w:p w:rsidR="0008612F" w:rsidRPr="00D912CE" w:rsidRDefault="0008612F" w:rsidP="000962F2">
      <w:pPr>
        <w:widowControl w:val="0"/>
        <w:spacing w:after="0" w:line="240" w:lineRule="auto"/>
        <w:rPr>
          <w:rFonts w:ascii="Times" w:hAnsi="Times" w:cs="Times New Roman"/>
          <w:sz w:val="24"/>
          <w:szCs w:val="24"/>
        </w:rPr>
      </w:pPr>
      <w:r w:rsidRPr="00D912CE">
        <w:rPr>
          <w:rFonts w:ascii="Times" w:hAnsi="Times" w:cs="Times New Roman"/>
          <w:b/>
          <w:sz w:val="24"/>
          <w:szCs w:val="24"/>
        </w:rPr>
        <w:t>For submission to:</w:t>
      </w:r>
      <w:r w:rsidRPr="00D912CE">
        <w:rPr>
          <w:rFonts w:ascii="Times" w:hAnsi="Times" w:cs="Times New Roman"/>
          <w:sz w:val="24"/>
          <w:szCs w:val="24"/>
        </w:rPr>
        <w:t xml:space="preserve"> </w:t>
      </w:r>
      <w:r w:rsidR="00832C55">
        <w:rPr>
          <w:rFonts w:ascii="Times" w:hAnsi="Times" w:cs="Times New Roman"/>
          <w:sz w:val="24"/>
          <w:szCs w:val="24"/>
        </w:rPr>
        <w:t>Scientific Reports</w:t>
      </w:r>
    </w:p>
    <w:p w:rsidR="0008612F" w:rsidRPr="00D912CE" w:rsidRDefault="0008612F" w:rsidP="000962F2">
      <w:pPr>
        <w:widowControl w:val="0"/>
        <w:spacing w:after="0" w:line="240" w:lineRule="auto"/>
        <w:rPr>
          <w:rFonts w:ascii="Times" w:hAnsi="Times" w:cs="Times New Roman"/>
          <w:sz w:val="24"/>
          <w:szCs w:val="24"/>
        </w:rPr>
      </w:pPr>
    </w:p>
    <w:p w:rsidR="0008612F" w:rsidRPr="00D912CE" w:rsidRDefault="0008612F" w:rsidP="0008612F">
      <w:pPr>
        <w:widowControl w:val="0"/>
        <w:spacing w:after="0" w:line="240" w:lineRule="auto"/>
        <w:rPr>
          <w:rFonts w:ascii="Times" w:hAnsi="Times" w:cs="Times New Roman"/>
          <w:sz w:val="24"/>
          <w:szCs w:val="24"/>
        </w:rPr>
      </w:pPr>
      <w:r w:rsidRPr="00D912CE">
        <w:rPr>
          <w:rFonts w:ascii="Times" w:hAnsi="Times" w:cs="Times New Roman"/>
          <w:b/>
          <w:sz w:val="24"/>
          <w:szCs w:val="24"/>
        </w:rPr>
        <w:t xml:space="preserve">Short title: </w:t>
      </w:r>
      <w:r w:rsidRPr="00D912CE">
        <w:rPr>
          <w:rFonts w:ascii="Times" w:hAnsi="Times" w:cs="Times New Roman"/>
          <w:sz w:val="24"/>
          <w:szCs w:val="24"/>
        </w:rPr>
        <w:t>Pregnancy accelerates telomere and epigenetic aging</w:t>
      </w:r>
    </w:p>
    <w:p w:rsidR="0008612F" w:rsidRPr="00D912CE" w:rsidRDefault="0008612F" w:rsidP="0008612F">
      <w:pPr>
        <w:widowControl w:val="0"/>
        <w:spacing w:after="0" w:line="240" w:lineRule="auto"/>
        <w:rPr>
          <w:rFonts w:ascii="Times" w:hAnsi="Times" w:cs="Times New Roman"/>
          <w:sz w:val="24"/>
          <w:szCs w:val="24"/>
        </w:rPr>
      </w:pPr>
    </w:p>
    <w:p w:rsidR="0008612F" w:rsidRPr="00D912CE" w:rsidRDefault="0008612F" w:rsidP="0008612F">
      <w:pPr>
        <w:widowControl w:val="0"/>
        <w:spacing w:after="0" w:line="240" w:lineRule="auto"/>
        <w:rPr>
          <w:rFonts w:ascii="Times" w:hAnsi="Times" w:cs="Times New Roman"/>
          <w:sz w:val="24"/>
          <w:szCs w:val="24"/>
        </w:rPr>
      </w:pPr>
      <w:r w:rsidRPr="00D912CE">
        <w:rPr>
          <w:rFonts w:ascii="Times" w:hAnsi="Times" w:cs="Times New Roman"/>
          <w:b/>
          <w:sz w:val="24"/>
          <w:szCs w:val="24"/>
        </w:rPr>
        <w:t xml:space="preserve">Keywords: </w:t>
      </w:r>
      <w:r w:rsidRPr="00D912CE">
        <w:rPr>
          <w:rFonts w:ascii="Times" w:hAnsi="Times" w:cs="Times New Roman"/>
          <w:sz w:val="24"/>
          <w:szCs w:val="24"/>
        </w:rPr>
        <w:t xml:space="preserve">epigenetic age, </w:t>
      </w:r>
      <w:proofErr w:type="spellStart"/>
      <w:r w:rsidRPr="00D912CE">
        <w:rPr>
          <w:rFonts w:ascii="Times" w:hAnsi="Times" w:cs="Times New Roman"/>
          <w:sz w:val="24"/>
          <w:szCs w:val="24"/>
        </w:rPr>
        <w:t>DNAmAge</w:t>
      </w:r>
      <w:proofErr w:type="spellEnd"/>
      <w:r w:rsidRPr="00D912CE">
        <w:rPr>
          <w:rFonts w:ascii="Times" w:hAnsi="Times" w:cs="Times New Roman"/>
          <w:sz w:val="24"/>
          <w:szCs w:val="24"/>
        </w:rPr>
        <w:t xml:space="preserve">, costs of reproduction, telomere length, </w:t>
      </w:r>
      <w:proofErr w:type="spellStart"/>
      <w:r w:rsidRPr="00D912CE">
        <w:rPr>
          <w:rFonts w:ascii="Times" w:hAnsi="Times" w:cs="Times New Roman"/>
          <w:sz w:val="24"/>
          <w:szCs w:val="24"/>
        </w:rPr>
        <w:t>methylation</w:t>
      </w:r>
      <w:proofErr w:type="spellEnd"/>
      <w:r w:rsidRPr="00D912CE">
        <w:rPr>
          <w:rFonts w:ascii="Times" w:hAnsi="Times" w:cs="Times New Roman"/>
          <w:sz w:val="24"/>
          <w:szCs w:val="24"/>
        </w:rPr>
        <w:t xml:space="preserve"> age, </w:t>
      </w:r>
      <w:proofErr w:type="spellStart"/>
      <w:r w:rsidRPr="00D912CE">
        <w:rPr>
          <w:rFonts w:ascii="Times" w:hAnsi="Times" w:cs="Times New Roman"/>
          <w:sz w:val="24"/>
          <w:szCs w:val="24"/>
        </w:rPr>
        <w:t>DNAm</w:t>
      </w:r>
      <w:proofErr w:type="spellEnd"/>
      <w:r w:rsidRPr="00D912CE">
        <w:rPr>
          <w:rFonts w:ascii="Times" w:hAnsi="Times" w:cs="Times New Roman"/>
          <w:sz w:val="24"/>
          <w:szCs w:val="24"/>
        </w:rPr>
        <w:t xml:space="preserve"> age</w:t>
      </w:r>
    </w:p>
    <w:p w:rsidR="0008612F" w:rsidRPr="00D912CE" w:rsidRDefault="0008612F" w:rsidP="0008612F">
      <w:pPr>
        <w:widowControl w:val="0"/>
        <w:spacing w:after="0" w:line="240" w:lineRule="auto"/>
        <w:rPr>
          <w:rFonts w:ascii="Times" w:hAnsi="Times" w:cs="Times New Roman"/>
          <w:sz w:val="24"/>
          <w:szCs w:val="24"/>
        </w:rPr>
      </w:pPr>
    </w:p>
    <w:p w:rsidR="0008612F" w:rsidRPr="00D912CE" w:rsidRDefault="0008612F" w:rsidP="0008612F">
      <w:pPr>
        <w:widowControl w:val="0"/>
        <w:spacing w:after="0" w:line="240" w:lineRule="auto"/>
        <w:rPr>
          <w:rFonts w:ascii="Times" w:hAnsi="Times" w:cs="Times New Roman"/>
          <w:sz w:val="24"/>
          <w:szCs w:val="24"/>
        </w:rPr>
      </w:pPr>
      <w:r w:rsidRPr="00D912CE">
        <w:rPr>
          <w:rFonts w:ascii="Times" w:hAnsi="Times" w:cs="Times New Roman"/>
          <w:sz w:val="24"/>
          <w:szCs w:val="24"/>
          <w:u w:val="single"/>
        </w:rPr>
        <w:t xml:space="preserve">ORCID </w:t>
      </w:r>
      <w:proofErr w:type="spellStart"/>
      <w:r w:rsidRPr="00D912CE">
        <w:rPr>
          <w:rFonts w:ascii="Times" w:hAnsi="Times" w:cs="Times New Roman"/>
          <w:sz w:val="24"/>
          <w:szCs w:val="24"/>
          <w:u w:val="single"/>
        </w:rPr>
        <w:t>iDs</w:t>
      </w:r>
      <w:proofErr w:type="spellEnd"/>
      <w:r w:rsidRPr="00D912CE">
        <w:rPr>
          <w:rFonts w:ascii="Times" w:hAnsi="Times" w:cs="Times New Roman"/>
          <w:sz w:val="24"/>
          <w:szCs w:val="24"/>
          <w:u w:val="single"/>
        </w:rPr>
        <w:t>:</w:t>
      </w:r>
      <w:r w:rsidRPr="00D912CE">
        <w:rPr>
          <w:rFonts w:ascii="Times" w:hAnsi="Times" w:cs="Times New Roman"/>
          <w:sz w:val="24"/>
          <w:szCs w:val="24"/>
        </w:rPr>
        <w:t xml:space="preserve">[add your ORCID </w:t>
      </w:r>
      <w:proofErr w:type="spellStart"/>
      <w:r w:rsidRPr="00D912CE">
        <w:rPr>
          <w:rFonts w:ascii="Times" w:hAnsi="Times" w:cs="Times New Roman"/>
          <w:sz w:val="24"/>
          <w:szCs w:val="24"/>
        </w:rPr>
        <w:t>iDs</w:t>
      </w:r>
      <w:proofErr w:type="spellEnd"/>
      <w:r w:rsidRPr="00D912CE">
        <w:rPr>
          <w:rFonts w:ascii="Times" w:hAnsi="Times" w:cs="Times New Roman"/>
          <w:sz w:val="24"/>
          <w:szCs w:val="24"/>
        </w:rPr>
        <w:t xml:space="preserve"> if you want them included]</w:t>
      </w:r>
    </w:p>
    <w:p w:rsidR="0008612F" w:rsidRPr="00D912CE" w:rsidRDefault="0008612F" w:rsidP="0008612F">
      <w:pPr>
        <w:widowControl w:val="0"/>
        <w:spacing w:after="0" w:line="240" w:lineRule="auto"/>
        <w:rPr>
          <w:rFonts w:ascii="Times" w:hAnsi="Times" w:cs="Times New Roman"/>
          <w:sz w:val="24"/>
          <w:szCs w:val="24"/>
          <w:vertAlign w:val="superscript"/>
        </w:rPr>
      </w:pPr>
      <w:r w:rsidRPr="00D912CE">
        <w:rPr>
          <w:rFonts w:ascii="Times" w:hAnsi="Times" w:cs="Times New Roman"/>
          <w:sz w:val="24"/>
          <w:szCs w:val="24"/>
        </w:rPr>
        <w:t>Dan T.A. Eisenberg: orcid.org/0000-0003-0812-1862</w:t>
      </w:r>
    </w:p>
    <w:p w:rsidR="0008612F" w:rsidRPr="00D912CE" w:rsidRDefault="0008612F" w:rsidP="0008612F">
      <w:pPr>
        <w:widowControl w:val="0"/>
        <w:spacing w:after="0" w:line="240" w:lineRule="auto"/>
        <w:rPr>
          <w:rFonts w:ascii="Times" w:hAnsi="Times" w:cs="Times New Roman"/>
          <w:sz w:val="24"/>
          <w:szCs w:val="24"/>
        </w:rPr>
      </w:pPr>
      <w:proofErr w:type="spellStart"/>
      <w:r w:rsidRPr="00D912CE">
        <w:rPr>
          <w:rFonts w:ascii="Times" w:hAnsi="Times" w:cs="Times New Roman"/>
          <w:sz w:val="24"/>
          <w:szCs w:val="24"/>
        </w:rPr>
        <w:t>Calen</w:t>
      </w:r>
      <w:proofErr w:type="spellEnd"/>
      <w:r w:rsidRPr="00D912CE">
        <w:rPr>
          <w:rFonts w:ascii="Times" w:hAnsi="Times" w:cs="Times New Roman"/>
          <w:sz w:val="24"/>
          <w:szCs w:val="24"/>
        </w:rPr>
        <w:t xml:space="preserve"> P. Ryan: orcid.org/0000-0002-0550-7949</w:t>
      </w:r>
    </w:p>
    <w:p w:rsidR="0008612F" w:rsidRPr="00D912CE" w:rsidRDefault="0008612F" w:rsidP="0008612F">
      <w:pPr>
        <w:widowControl w:val="0"/>
        <w:spacing w:after="0" w:line="240" w:lineRule="auto"/>
        <w:rPr>
          <w:rFonts w:ascii="Times" w:hAnsi="Times" w:cs="Times New Roman"/>
          <w:sz w:val="24"/>
          <w:szCs w:val="24"/>
        </w:rPr>
      </w:pPr>
      <w:r w:rsidRPr="00D912CE">
        <w:rPr>
          <w:rFonts w:ascii="Times" w:hAnsi="Times" w:cs="Times New Roman"/>
          <w:sz w:val="24"/>
          <w:szCs w:val="24"/>
        </w:rPr>
        <w:t>Meaghan J Jones: orcid.org/0000-0003-1593-997X</w:t>
      </w:r>
    </w:p>
    <w:p w:rsidR="0008612F" w:rsidRPr="00D912CE" w:rsidRDefault="0008612F" w:rsidP="0008612F">
      <w:pPr>
        <w:widowControl w:val="0"/>
        <w:spacing w:after="0" w:line="240" w:lineRule="auto"/>
        <w:rPr>
          <w:rFonts w:ascii="Times" w:hAnsi="Times" w:cs="Times New Roman"/>
          <w:sz w:val="24"/>
          <w:szCs w:val="24"/>
        </w:rPr>
      </w:pPr>
    </w:p>
    <w:p w:rsidR="0008612F" w:rsidRPr="00D912CE" w:rsidRDefault="0008612F" w:rsidP="0008612F">
      <w:pPr>
        <w:widowControl w:val="0"/>
        <w:spacing w:after="0" w:line="240" w:lineRule="auto"/>
        <w:ind w:firstLine="720"/>
        <w:rPr>
          <w:rFonts w:ascii="Times" w:hAnsi="Times" w:cs="Times New Roman"/>
          <w:sz w:val="24"/>
          <w:szCs w:val="24"/>
        </w:rPr>
      </w:pPr>
    </w:p>
    <w:p w:rsidR="0008612F" w:rsidRPr="00D912CE" w:rsidRDefault="0008612F" w:rsidP="0008612F">
      <w:pPr>
        <w:rPr>
          <w:rFonts w:ascii="Times" w:eastAsiaTheme="majorEastAsia" w:hAnsi="Times" w:cs="Times New Roman"/>
          <w:b/>
          <w:sz w:val="24"/>
          <w:szCs w:val="24"/>
        </w:rPr>
      </w:pPr>
      <w:r w:rsidRPr="00D912CE">
        <w:rPr>
          <w:rFonts w:ascii="Times" w:hAnsi="Times" w:cs="Times New Roman"/>
          <w:b/>
          <w:sz w:val="24"/>
          <w:szCs w:val="24"/>
        </w:rPr>
        <w:br w:type="page"/>
      </w:r>
    </w:p>
    <w:p w:rsidR="0008612F" w:rsidRPr="00D912CE" w:rsidRDefault="0008612F" w:rsidP="0008612F">
      <w:pPr>
        <w:pStyle w:val="Heading2"/>
        <w:rPr>
          <w:rFonts w:ascii="Times" w:hAnsi="Times" w:cs="Times New Roman"/>
          <w:b/>
          <w:color w:val="auto"/>
          <w:sz w:val="24"/>
          <w:szCs w:val="24"/>
        </w:rPr>
      </w:pPr>
      <w:r w:rsidRPr="00D912CE">
        <w:rPr>
          <w:rFonts w:ascii="Times" w:hAnsi="Times" w:cs="Times New Roman"/>
          <w:b/>
          <w:color w:val="auto"/>
          <w:sz w:val="24"/>
          <w:szCs w:val="24"/>
        </w:rPr>
        <w:t>Abstract (max of 250 words)</w:t>
      </w:r>
    </w:p>
    <w:p w:rsidR="0008612F" w:rsidRPr="00D912CE" w:rsidRDefault="0008612F" w:rsidP="0008612F">
      <w:pPr>
        <w:widowControl w:val="0"/>
        <w:spacing w:after="0" w:line="240" w:lineRule="auto"/>
        <w:ind w:firstLine="720"/>
        <w:rPr>
          <w:rFonts w:ascii="Times" w:hAnsi="Times" w:cs="Times New Roman"/>
          <w:sz w:val="24"/>
          <w:szCs w:val="24"/>
        </w:rPr>
      </w:pPr>
      <w:r w:rsidRPr="00D912CE">
        <w:rPr>
          <w:rFonts w:ascii="Times" w:hAnsi="Times" w:cs="Times New Roman"/>
          <w:sz w:val="24"/>
          <w:szCs w:val="24"/>
        </w:rPr>
        <w:t xml:space="preserve">Evolutionary theory predicts that reproduction </w:t>
      </w:r>
      <w:bookmarkStart w:id="5" w:name="OLE_LINK1"/>
      <w:bookmarkStart w:id="6" w:name="OLE_LINK2"/>
      <w:bookmarkStart w:id="7" w:name="OLE_LINK3"/>
      <w:r w:rsidRPr="00D912CE">
        <w:rPr>
          <w:rFonts w:ascii="Times" w:hAnsi="Times" w:cs="Times New Roman"/>
          <w:sz w:val="24"/>
          <w:szCs w:val="24"/>
        </w:rPr>
        <w:t>entails</w:t>
      </w:r>
      <w:bookmarkEnd w:id="5"/>
      <w:bookmarkEnd w:id="6"/>
      <w:bookmarkEnd w:id="7"/>
      <w:r w:rsidRPr="00D912CE">
        <w:rPr>
          <w:rFonts w:ascii="Times" w:hAnsi="Times" w:cs="Times New Roman"/>
          <w:sz w:val="24"/>
          <w:szCs w:val="24"/>
        </w:rPr>
        <w:t xml:space="preserve"> costs that compe</w:t>
      </w:r>
      <w:r w:rsidR="000B055F" w:rsidRPr="00D912CE">
        <w:rPr>
          <w:rFonts w:ascii="Times" w:hAnsi="Times" w:cs="Times New Roman"/>
          <w:sz w:val="24"/>
          <w:szCs w:val="24"/>
        </w:rPr>
        <w:t xml:space="preserve">te with somatic maintenance, accelerating </w:t>
      </w:r>
      <w:r w:rsidRPr="00D912CE">
        <w:rPr>
          <w:rFonts w:ascii="Times" w:hAnsi="Times" w:cs="Times New Roman"/>
          <w:sz w:val="24"/>
          <w:szCs w:val="24"/>
        </w:rPr>
        <w:t xml:space="preserve">aging. While studies </w:t>
      </w:r>
      <w:r w:rsidR="000B055F" w:rsidRPr="00D912CE">
        <w:rPr>
          <w:rFonts w:ascii="Times" w:hAnsi="Times" w:cs="Times New Roman"/>
          <w:sz w:val="24"/>
          <w:szCs w:val="24"/>
        </w:rPr>
        <w:t>in</w:t>
      </w:r>
      <w:r w:rsidRPr="00D912CE">
        <w:rPr>
          <w:rFonts w:ascii="Times" w:hAnsi="Times" w:cs="Times New Roman"/>
          <w:sz w:val="24"/>
          <w:szCs w:val="24"/>
        </w:rPr>
        <w:t xml:space="preserve"> both humans and non-human animals broadly support this hypothesis, the pathways through which these costs manifest remain unclear. Telomere length (TL) and </w:t>
      </w:r>
      <w:bookmarkStart w:id="8" w:name="OLE_LINK33"/>
      <w:bookmarkStart w:id="9" w:name="OLE_LINK34"/>
      <w:r w:rsidRPr="00D912CE">
        <w:rPr>
          <w:rFonts w:ascii="Times" w:hAnsi="Times" w:cs="Times New Roman"/>
          <w:sz w:val="24"/>
          <w:szCs w:val="24"/>
        </w:rPr>
        <w:t>epigenetic age (</w:t>
      </w:r>
      <w:proofErr w:type="spellStart"/>
      <w:r w:rsidRPr="00D912CE">
        <w:rPr>
          <w:rFonts w:ascii="Times" w:hAnsi="Times" w:cs="Times New Roman"/>
          <w:sz w:val="24"/>
          <w:szCs w:val="24"/>
        </w:rPr>
        <w:t>DNAmAge</w:t>
      </w:r>
      <w:proofErr w:type="spellEnd"/>
      <w:r w:rsidRPr="00D912CE">
        <w:rPr>
          <w:rFonts w:ascii="Times" w:hAnsi="Times" w:cs="Times New Roman"/>
          <w:sz w:val="24"/>
          <w:szCs w:val="24"/>
        </w:rPr>
        <w:t>)</w:t>
      </w:r>
      <w:bookmarkEnd w:id="8"/>
      <w:bookmarkEnd w:id="9"/>
      <w:r w:rsidRPr="00D912CE">
        <w:rPr>
          <w:rFonts w:ascii="Times" w:hAnsi="Times" w:cs="Times New Roman"/>
          <w:sz w:val="24"/>
          <w:szCs w:val="24"/>
        </w:rPr>
        <w:t xml:space="preserve"> provide new opportunities to probe links between human reproduction and senescence. Telomeres are repeating DNA sequences that shorten with cell replication, oxidative stress and age. Telomere shortening eventually limits cell division, contributing to senescence. </w:t>
      </w:r>
      <w:proofErr w:type="spellStart"/>
      <w:r w:rsidRPr="00D912CE">
        <w:rPr>
          <w:rFonts w:ascii="Times" w:hAnsi="Times" w:cs="Times New Roman"/>
          <w:sz w:val="24"/>
          <w:szCs w:val="24"/>
        </w:rPr>
        <w:t>DNAmAge</w:t>
      </w:r>
      <w:proofErr w:type="spellEnd"/>
      <w:r w:rsidRPr="00D912CE">
        <w:rPr>
          <w:rFonts w:ascii="Times" w:hAnsi="Times" w:cs="Times New Roman"/>
          <w:sz w:val="24"/>
          <w:szCs w:val="24"/>
        </w:rPr>
        <w:t xml:space="preserve"> </w:t>
      </w:r>
      <w:r w:rsidR="000B055F" w:rsidRPr="00D912CE">
        <w:rPr>
          <w:rFonts w:ascii="Times" w:hAnsi="Times" w:cs="Times New Roman"/>
          <w:sz w:val="24"/>
          <w:szCs w:val="24"/>
        </w:rPr>
        <w:t>is also</w:t>
      </w:r>
      <w:r w:rsidRPr="00D912CE">
        <w:rPr>
          <w:rFonts w:ascii="Times" w:hAnsi="Times" w:cs="Times New Roman"/>
          <w:sz w:val="24"/>
          <w:szCs w:val="24"/>
        </w:rPr>
        <w:t xml:space="preserve"> highly correlated with chronological age, is accelerated relative to chronological age in response to exposures such as infection and psychosocial stress, and when accelerated is predictive of age-related morbidity and mortality. Physiological changes accompanying pregnancy, including </w:t>
      </w:r>
      <w:r w:rsidRPr="00D912CE">
        <w:rPr>
          <w:rFonts w:ascii="Times" w:hAnsi="Times" w:cs="Times New Roman"/>
          <w:bCs/>
          <w:sz w:val="24"/>
          <w:szCs w:val="24"/>
        </w:rPr>
        <w:t>immune suppression, increased infection risk, cell proliferation, and oxidative stress</w:t>
      </w:r>
      <w:r w:rsidRPr="00D912CE">
        <w:rPr>
          <w:rFonts w:ascii="Times" w:hAnsi="Times" w:cs="Times New Roman"/>
          <w:sz w:val="24"/>
          <w:szCs w:val="24"/>
        </w:rPr>
        <w:t xml:space="preserve"> could accelerate both telomere shortening and epigenetic age. We examined whether </w:t>
      </w:r>
      <w:r w:rsidR="000B055F" w:rsidRPr="00D912CE">
        <w:rPr>
          <w:rFonts w:ascii="Times" w:hAnsi="Times" w:cs="Times New Roman"/>
          <w:sz w:val="24"/>
          <w:szCs w:val="24"/>
        </w:rPr>
        <w:t>parity</w:t>
      </w:r>
      <w:r w:rsidRPr="00D912CE">
        <w:rPr>
          <w:rFonts w:ascii="Times" w:hAnsi="Times" w:cs="Times New Roman"/>
          <w:sz w:val="24"/>
          <w:szCs w:val="24"/>
        </w:rPr>
        <w:t xml:space="preserve"> in 20-22 year old women in the Philippines predicted TL (n=</w:t>
      </w:r>
      <w:del w:id="10" w:author="CPR" w:date="2018-03-07T17:53:00Z">
        <w:r w:rsidRPr="00D912CE" w:rsidDel="001A7282">
          <w:rPr>
            <w:rFonts w:ascii="Times" w:hAnsi="Times" w:cs="Times New Roman"/>
            <w:sz w:val="24"/>
            <w:szCs w:val="24"/>
          </w:rPr>
          <w:delText>824</w:delText>
        </w:r>
      </w:del>
      <w:ins w:id="11" w:author="CPR" w:date="2018-03-07T17:53:00Z">
        <w:r w:rsidR="001A7282" w:rsidRPr="00D912CE">
          <w:rPr>
            <w:rFonts w:ascii="Times" w:hAnsi="Times" w:cs="Times New Roman"/>
            <w:sz w:val="24"/>
            <w:szCs w:val="24"/>
          </w:rPr>
          <w:t>8</w:t>
        </w:r>
        <w:r w:rsidR="001A7282">
          <w:rPr>
            <w:rFonts w:ascii="Times" w:hAnsi="Times" w:cs="Times New Roman"/>
            <w:sz w:val="24"/>
            <w:szCs w:val="24"/>
          </w:rPr>
          <w:t>11</w:t>
        </w:r>
      </w:ins>
      <w:r w:rsidRPr="00D912CE">
        <w:rPr>
          <w:rFonts w:ascii="Times" w:hAnsi="Times" w:cs="Times New Roman"/>
          <w:sz w:val="24"/>
          <w:szCs w:val="24"/>
        </w:rPr>
        <w:t xml:space="preserve">) and </w:t>
      </w:r>
      <w:proofErr w:type="spellStart"/>
      <w:r w:rsidRPr="00D912CE">
        <w:rPr>
          <w:rFonts w:ascii="Times" w:hAnsi="Times" w:cs="Times New Roman"/>
          <w:sz w:val="24"/>
          <w:szCs w:val="24"/>
        </w:rPr>
        <w:t>DNAmAge</w:t>
      </w:r>
      <w:proofErr w:type="spellEnd"/>
      <w:r w:rsidRPr="00D912CE">
        <w:rPr>
          <w:rFonts w:ascii="Times" w:hAnsi="Times" w:cs="Times New Roman"/>
          <w:sz w:val="24"/>
          <w:szCs w:val="24"/>
        </w:rPr>
        <w:t xml:space="preserve"> (n=397), and whether these effects were stronger among </w:t>
      </w:r>
      <w:r w:rsidR="000B055F" w:rsidRPr="00D912CE">
        <w:rPr>
          <w:rFonts w:ascii="Times" w:hAnsi="Times" w:cs="Times New Roman"/>
          <w:sz w:val="24"/>
          <w:szCs w:val="24"/>
        </w:rPr>
        <w:t>women of lower socioeconomic status (SES)</w:t>
      </w:r>
      <w:r w:rsidRPr="00D912CE">
        <w:rPr>
          <w:rFonts w:ascii="Times" w:hAnsi="Times" w:cs="Times New Roman"/>
          <w:sz w:val="24"/>
          <w:szCs w:val="24"/>
        </w:rPr>
        <w:t xml:space="preserve">. With each additional pregnancy, TL showed </w:t>
      </w:r>
      <w:commentRangeStart w:id="12"/>
      <w:r w:rsidRPr="00D912CE">
        <w:rPr>
          <w:rFonts w:ascii="Times" w:hAnsi="Times" w:cs="Times New Roman"/>
          <w:sz w:val="24"/>
          <w:szCs w:val="24"/>
        </w:rPr>
        <w:t xml:space="preserve">~0.34-3.72 </w:t>
      </w:r>
      <w:commentRangeEnd w:id="12"/>
      <w:r w:rsidR="002546AA">
        <w:rPr>
          <w:rStyle w:val="CommentReference"/>
          <w:vanish/>
        </w:rPr>
        <w:commentReference w:id="12"/>
      </w:r>
      <w:r w:rsidRPr="00D912CE">
        <w:rPr>
          <w:rFonts w:ascii="Times" w:hAnsi="Times" w:cs="Times New Roman"/>
          <w:sz w:val="24"/>
          <w:szCs w:val="24"/>
        </w:rPr>
        <w:t>years of accelerated aging (p=0.0</w:t>
      </w:r>
      <w:ins w:id="13" w:author="CPR" w:date="2018-03-07T17:54:00Z">
        <w:r w:rsidR="002546AA">
          <w:rPr>
            <w:rFonts w:ascii="Times" w:hAnsi="Times" w:cs="Times New Roman"/>
            <w:sz w:val="24"/>
            <w:szCs w:val="24"/>
          </w:rPr>
          <w:t>42</w:t>
        </w:r>
      </w:ins>
      <w:del w:id="14" w:author="CPR" w:date="2018-03-07T17:54:00Z">
        <w:r w:rsidRPr="00D912CE" w:rsidDel="002546AA">
          <w:rPr>
            <w:rFonts w:ascii="Times" w:hAnsi="Times" w:cs="Times New Roman"/>
            <w:sz w:val="24"/>
            <w:szCs w:val="24"/>
          </w:rPr>
          <w:delText>16</w:delText>
        </w:r>
      </w:del>
      <w:r w:rsidRPr="00D912CE">
        <w:rPr>
          <w:rFonts w:ascii="Times" w:hAnsi="Times" w:cs="Times New Roman"/>
          <w:sz w:val="24"/>
          <w:szCs w:val="24"/>
        </w:rPr>
        <w:t xml:space="preserve">) and </w:t>
      </w:r>
      <w:proofErr w:type="spellStart"/>
      <w:r w:rsidRPr="00D912CE">
        <w:rPr>
          <w:rFonts w:ascii="Times" w:hAnsi="Times" w:cs="Times New Roman"/>
          <w:sz w:val="24"/>
          <w:szCs w:val="24"/>
        </w:rPr>
        <w:t>DNAmAge</w:t>
      </w:r>
      <w:proofErr w:type="spellEnd"/>
      <w:r w:rsidRPr="00D912CE">
        <w:rPr>
          <w:rFonts w:ascii="Times" w:hAnsi="Times" w:cs="Times New Roman"/>
          <w:sz w:val="24"/>
          <w:szCs w:val="24"/>
        </w:rPr>
        <w:t xml:space="preserve"> 0.4</w:t>
      </w:r>
      <w:ins w:id="15" w:author="CPR" w:date="2018-03-07T17:54:00Z">
        <w:r w:rsidR="002546AA">
          <w:rPr>
            <w:rFonts w:ascii="Times" w:hAnsi="Times" w:cs="Times New Roman"/>
            <w:sz w:val="24"/>
            <w:szCs w:val="24"/>
          </w:rPr>
          <w:t>6</w:t>
        </w:r>
      </w:ins>
      <w:del w:id="16" w:author="CPR" w:date="2018-03-07T17:54:00Z">
        <w:r w:rsidRPr="00D912CE" w:rsidDel="002546AA">
          <w:rPr>
            <w:rFonts w:ascii="Times" w:hAnsi="Times" w:cs="Times New Roman"/>
            <w:sz w:val="24"/>
            <w:szCs w:val="24"/>
          </w:rPr>
          <w:delText>4</w:delText>
        </w:r>
      </w:del>
      <w:r w:rsidRPr="00D912CE">
        <w:rPr>
          <w:rFonts w:ascii="Times" w:hAnsi="Times" w:cs="Times New Roman"/>
          <w:sz w:val="24"/>
          <w:szCs w:val="24"/>
        </w:rPr>
        <w:t xml:space="preserve"> years (p=0.0</w:t>
      </w:r>
      <w:ins w:id="17" w:author="CPR" w:date="2018-03-07T17:54:00Z">
        <w:r w:rsidR="002546AA">
          <w:rPr>
            <w:rFonts w:ascii="Times" w:hAnsi="Times" w:cs="Times New Roman"/>
            <w:sz w:val="24"/>
            <w:szCs w:val="24"/>
          </w:rPr>
          <w:t>0</w:t>
        </w:r>
      </w:ins>
      <w:del w:id="18" w:author="CPR" w:date="2018-03-07T17:54:00Z">
        <w:r w:rsidRPr="00D912CE" w:rsidDel="002546AA">
          <w:rPr>
            <w:rFonts w:ascii="Times" w:hAnsi="Times" w:cs="Times New Roman"/>
            <w:sz w:val="24"/>
            <w:szCs w:val="24"/>
          </w:rPr>
          <w:delText>1</w:delText>
        </w:r>
      </w:del>
      <w:r w:rsidRPr="00D912CE">
        <w:rPr>
          <w:rFonts w:ascii="Times" w:hAnsi="Times" w:cs="Times New Roman"/>
          <w:sz w:val="24"/>
          <w:szCs w:val="24"/>
        </w:rPr>
        <w:t xml:space="preserve">1). </w:t>
      </w:r>
      <w:r w:rsidR="000B055F" w:rsidRPr="00D912CE">
        <w:rPr>
          <w:rFonts w:ascii="Times" w:hAnsi="Times" w:cs="Times New Roman"/>
          <w:sz w:val="24"/>
          <w:szCs w:val="24"/>
        </w:rPr>
        <w:t>N</w:t>
      </w:r>
      <w:r w:rsidRPr="00D912CE">
        <w:rPr>
          <w:rFonts w:ascii="Times" w:hAnsi="Times" w:cs="Times New Roman"/>
          <w:sz w:val="24"/>
          <w:szCs w:val="24"/>
        </w:rPr>
        <w:t>either aging biomarker predicted fertility over the subsequent 4 years (p&gt;0.</w:t>
      </w:r>
      <w:ins w:id="19" w:author="CPR" w:date="2018-03-07T17:56:00Z">
        <w:r w:rsidR="00C70FE0">
          <w:rPr>
            <w:rFonts w:ascii="Times" w:hAnsi="Times" w:cs="Times New Roman"/>
            <w:sz w:val="24"/>
            <w:szCs w:val="24"/>
          </w:rPr>
          <w:t>3</w:t>
        </w:r>
      </w:ins>
      <w:del w:id="20" w:author="CPR" w:date="2018-03-07T17:56:00Z">
        <w:r w:rsidRPr="00D912CE" w:rsidDel="00C70FE0">
          <w:rPr>
            <w:rFonts w:ascii="Times" w:hAnsi="Times" w:cs="Times New Roman"/>
            <w:sz w:val="24"/>
            <w:szCs w:val="24"/>
          </w:rPr>
          <w:delText>4</w:delText>
        </w:r>
      </w:del>
      <w:r w:rsidRPr="00D912CE">
        <w:rPr>
          <w:rFonts w:ascii="Times" w:hAnsi="Times" w:cs="Times New Roman"/>
          <w:sz w:val="24"/>
          <w:szCs w:val="24"/>
        </w:rPr>
        <w:t xml:space="preserve"> for both)</w:t>
      </w:r>
      <w:r w:rsidR="000B055F" w:rsidRPr="00D912CE">
        <w:rPr>
          <w:rFonts w:ascii="Times" w:hAnsi="Times" w:cs="Times New Roman"/>
          <w:sz w:val="24"/>
          <w:szCs w:val="24"/>
        </w:rPr>
        <w:t>, supporting a causal effect of parity</w:t>
      </w:r>
      <w:r w:rsidR="00B70F4D" w:rsidRPr="00D912CE">
        <w:rPr>
          <w:rFonts w:ascii="Times" w:hAnsi="Times" w:cs="Times New Roman"/>
          <w:sz w:val="24"/>
          <w:szCs w:val="24"/>
        </w:rPr>
        <w:t xml:space="preserve"> on aging</w:t>
      </w:r>
      <w:r w:rsidRPr="00D912CE">
        <w:rPr>
          <w:rFonts w:ascii="Times" w:hAnsi="Times" w:cs="Times New Roman"/>
          <w:sz w:val="24"/>
          <w:szCs w:val="24"/>
        </w:rPr>
        <w:t xml:space="preserve">. Contrary to expectations, the association between parity and TL and </w:t>
      </w:r>
      <w:proofErr w:type="spellStart"/>
      <w:r w:rsidRPr="00D912CE">
        <w:rPr>
          <w:rFonts w:ascii="Times" w:hAnsi="Times" w:cs="Times New Roman"/>
          <w:sz w:val="24"/>
          <w:szCs w:val="24"/>
        </w:rPr>
        <w:t>DNAmAge</w:t>
      </w:r>
      <w:proofErr w:type="spellEnd"/>
      <w:r w:rsidRPr="00D912CE">
        <w:rPr>
          <w:rFonts w:ascii="Times" w:hAnsi="Times" w:cs="Times New Roman"/>
          <w:sz w:val="24"/>
          <w:szCs w:val="24"/>
        </w:rPr>
        <w:t xml:space="preserve"> </w:t>
      </w:r>
      <w:r w:rsidR="000B055F" w:rsidRPr="00D912CE">
        <w:rPr>
          <w:rFonts w:ascii="Times" w:hAnsi="Times" w:cs="Times New Roman"/>
          <w:sz w:val="24"/>
          <w:szCs w:val="24"/>
        </w:rPr>
        <w:t>was not stronger for low</w:t>
      </w:r>
      <w:r w:rsidRPr="00D912CE">
        <w:rPr>
          <w:rFonts w:ascii="Times" w:hAnsi="Times" w:cs="Times New Roman"/>
          <w:sz w:val="24"/>
          <w:szCs w:val="24"/>
        </w:rPr>
        <w:t xml:space="preserve"> SES</w:t>
      </w:r>
      <w:r w:rsidR="000B055F" w:rsidRPr="00D912CE">
        <w:rPr>
          <w:rFonts w:ascii="Times" w:hAnsi="Times" w:cs="Times New Roman"/>
          <w:sz w:val="24"/>
          <w:szCs w:val="24"/>
        </w:rPr>
        <w:t xml:space="preserve"> women</w:t>
      </w:r>
      <w:ins w:id="21" w:author="CPR" w:date="2018-03-07T17:57:00Z">
        <w:r w:rsidR="00C70FE0">
          <w:rPr>
            <w:rFonts w:ascii="Times" w:hAnsi="Times" w:cs="Times New Roman"/>
            <w:sz w:val="24"/>
            <w:szCs w:val="24"/>
          </w:rPr>
          <w:t xml:space="preserve"> (</w:t>
        </w:r>
      </w:ins>
      <w:ins w:id="22" w:author="CPR" w:date="2018-03-07T17:58:00Z">
        <w:r w:rsidR="00C70FE0">
          <w:rPr>
            <w:rFonts w:ascii="Times" w:hAnsi="Times" w:cs="Times New Roman"/>
            <w:sz w:val="24"/>
            <w:szCs w:val="24"/>
          </w:rPr>
          <w:t>p&gt;0.3 for both</w:t>
        </w:r>
      </w:ins>
      <w:ins w:id="23" w:author="CPR" w:date="2018-03-07T17:57:00Z">
        <w:r w:rsidR="00C70FE0">
          <w:rPr>
            <w:rFonts w:ascii="Times" w:hAnsi="Times" w:cs="Times New Roman"/>
            <w:sz w:val="24"/>
            <w:szCs w:val="24"/>
          </w:rPr>
          <w:t>)</w:t>
        </w:r>
      </w:ins>
      <w:r w:rsidRPr="00D912CE">
        <w:rPr>
          <w:rFonts w:ascii="Times" w:hAnsi="Times" w:cs="Times New Roman"/>
          <w:sz w:val="24"/>
          <w:szCs w:val="24"/>
        </w:rPr>
        <w:t xml:space="preserve">. </w:t>
      </w:r>
      <w:del w:id="24" w:author="CPR" w:date="2018-03-07T17:59:00Z">
        <w:r w:rsidR="000B055F" w:rsidRPr="00D912CE" w:rsidDel="00C70FE0">
          <w:rPr>
            <w:rFonts w:ascii="Times" w:hAnsi="Times" w:cs="Times New Roman"/>
            <w:sz w:val="24"/>
            <w:szCs w:val="24"/>
          </w:rPr>
          <w:delText>Furthermore</w:delText>
        </w:r>
      </w:del>
      <w:ins w:id="25" w:author="CPR" w:date="2018-03-07T17:59:00Z">
        <w:r w:rsidR="00C70FE0">
          <w:rPr>
            <w:rFonts w:ascii="Times" w:hAnsi="Times" w:cs="Times New Roman"/>
            <w:sz w:val="24"/>
            <w:szCs w:val="24"/>
          </w:rPr>
          <w:t>Consistent with prior work</w:t>
        </w:r>
      </w:ins>
      <w:r w:rsidR="000B055F" w:rsidRPr="00D912CE">
        <w:rPr>
          <w:rFonts w:ascii="Times" w:hAnsi="Times" w:cs="Times New Roman"/>
          <w:sz w:val="24"/>
          <w:szCs w:val="24"/>
        </w:rPr>
        <w:t xml:space="preserve">, </w:t>
      </w:r>
      <w:r w:rsidRPr="00D912CE">
        <w:rPr>
          <w:rFonts w:ascii="Times" w:hAnsi="Times" w:cs="Times New Roman"/>
          <w:sz w:val="24"/>
          <w:szCs w:val="24"/>
        </w:rPr>
        <w:t xml:space="preserve">TL and </w:t>
      </w:r>
      <w:proofErr w:type="spellStart"/>
      <w:r w:rsidRPr="00D912CE">
        <w:rPr>
          <w:rFonts w:ascii="Times" w:hAnsi="Times" w:cs="Times New Roman"/>
          <w:sz w:val="24"/>
          <w:szCs w:val="24"/>
        </w:rPr>
        <w:t>DNAmAge</w:t>
      </w:r>
      <w:proofErr w:type="spellEnd"/>
      <w:r w:rsidRPr="00D912CE">
        <w:rPr>
          <w:rFonts w:ascii="Times" w:hAnsi="Times" w:cs="Times New Roman"/>
          <w:sz w:val="24"/>
          <w:szCs w:val="24"/>
        </w:rPr>
        <w:t xml:space="preserve"> were not correlated</w:t>
      </w:r>
      <w:r w:rsidR="000B055F" w:rsidRPr="00D912CE">
        <w:rPr>
          <w:rFonts w:ascii="Times" w:hAnsi="Times" w:cs="Times New Roman"/>
          <w:sz w:val="24"/>
          <w:szCs w:val="24"/>
        </w:rPr>
        <w:t>,</w:t>
      </w:r>
      <w:r w:rsidRPr="00D912CE">
        <w:rPr>
          <w:rFonts w:ascii="Times" w:hAnsi="Times" w:cs="Times New Roman"/>
          <w:sz w:val="24"/>
          <w:szCs w:val="24"/>
        </w:rPr>
        <w:t xml:space="preserve"> </w:t>
      </w:r>
      <w:del w:id="26" w:author="CPR" w:date="2018-03-07T17:59:00Z">
        <w:r w:rsidRPr="00D912CE" w:rsidDel="00C70FE0">
          <w:rPr>
            <w:rFonts w:ascii="Times" w:hAnsi="Times" w:cs="Times New Roman"/>
            <w:sz w:val="24"/>
            <w:szCs w:val="24"/>
          </w:rPr>
          <w:delText xml:space="preserve">and </w:delText>
        </w:r>
      </w:del>
      <w:ins w:id="27" w:author="CPR" w:date="2018-03-07T17:59:00Z">
        <w:r w:rsidR="00C70FE0">
          <w:rPr>
            <w:rFonts w:ascii="Times" w:hAnsi="Times" w:cs="Times New Roman"/>
            <w:sz w:val="24"/>
            <w:szCs w:val="24"/>
          </w:rPr>
          <w:t>but</w:t>
        </w:r>
        <w:r w:rsidR="00C70FE0" w:rsidRPr="00D912CE">
          <w:rPr>
            <w:rFonts w:ascii="Times" w:hAnsi="Times" w:cs="Times New Roman"/>
            <w:sz w:val="24"/>
            <w:szCs w:val="24"/>
          </w:rPr>
          <w:t xml:space="preserve"> </w:t>
        </w:r>
      </w:ins>
      <w:r w:rsidRPr="00D912CE">
        <w:rPr>
          <w:rFonts w:ascii="Times" w:hAnsi="Times" w:cs="Times New Roman"/>
          <w:sz w:val="24"/>
          <w:szCs w:val="24"/>
        </w:rPr>
        <w:t xml:space="preserve">appear to represent distinct aspects of senescence, both </w:t>
      </w:r>
      <w:del w:id="28" w:author="CPR" w:date="2018-03-07T18:00:00Z">
        <w:r w:rsidRPr="00D912CE" w:rsidDel="00C70FE0">
          <w:rPr>
            <w:rFonts w:ascii="Times" w:hAnsi="Times" w:cs="Times New Roman"/>
            <w:sz w:val="24"/>
            <w:szCs w:val="24"/>
          </w:rPr>
          <w:delText>of which exhibit patterns of</w:delText>
        </w:r>
      </w:del>
      <w:ins w:id="29" w:author="CPR" w:date="2018-03-07T18:00:00Z">
        <w:r w:rsidR="00C70FE0">
          <w:rPr>
            <w:rFonts w:ascii="Times" w:hAnsi="Times" w:cs="Times New Roman"/>
            <w:sz w:val="24"/>
            <w:szCs w:val="24"/>
          </w:rPr>
          <w:t>exhibiting patterns of</w:t>
        </w:r>
      </w:ins>
      <w:r w:rsidRPr="00D912CE">
        <w:rPr>
          <w:rFonts w:ascii="Times" w:hAnsi="Times" w:cs="Times New Roman"/>
          <w:sz w:val="24"/>
          <w:szCs w:val="24"/>
        </w:rPr>
        <w:t xml:space="preserve"> premature aging with reproduction among these young adult women. </w:t>
      </w:r>
    </w:p>
    <w:p w:rsidR="0008612F" w:rsidRPr="00D912CE" w:rsidRDefault="0008612F" w:rsidP="0008612F">
      <w:pPr>
        <w:rPr>
          <w:rFonts w:ascii="Times" w:hAnsi="Times" w:cs="Times New Roman"/>
          <w:b/>
          <w:sz w:val="24"/>
          <w:szCs w:val="24"/>
        </w:rPr>
      </w:pPr>
    </w:p>
    <w:p w:rsidR="0008612F" w:rsidRPr="00D912CE" w:rsidRDefault="0008612F" w:rsidP="0008612F">
      <w:pPr>
        <w:rPr>
          <w:rFonts w:ascii="Times" w:hAnsi="Times" w:cs="Times New Roman"/>
          <w:b/>
          <w:sz w:val="24"/>
          <w:szCs w:val="24"/>
        </w:rPr>
      </w:pPr>
      <w:commentRangeStart w:id="30"/>
      <w:r w:rsidRPr="00D912CE">
        <w:rPr>
          <w:rFonts w:ascii="Times" w:hAnsi="Times" w:cs="Times New Roman"/>
          <w:b/>
          <w:sz w:val="24"/>
          <w:szCs w:val="24"/>
        </w:rPr>
        <w:t>Significance statement</w:t>
      </w:r>
      <w:r w:rsidR="00D912CE" w:rsidRPr="00D912CE">
        <w:rPr>
          <w:rFonts w:ascii="Times" w:hAnsi="Times" w:cs="Times New Roman"/>
          <w:b/>
          <w:sz w:val="24"/>
          <w:szCs w:val="24"/>
        </w:rPr>
        <w:t xml:space="preserve"> </w:t>
      </w:r>
      <w:r w:rsidRPr="00D912CE">
        <w:rPr>
          <w:rFonts w:ascii="Times" w:hAnsi="Times" w:cs="Times New Roman"/>
          <w:sz w:val="24"/>
          <w:szCs w:val="24"/>
        </w:rPr>
        <w:t>[</w:t>
      </w:r>
      <w:r w:rsidRPr="00D912CE">
        <w:rPr>
          <w:rFonts w:ascii="Times" w:hAnsi="Times" w:cs="Arial"/>
          <w:sz w:val="21"/>
          <w:szCs w:val="21"/>
          <w:shd w:val="clear" w:color="auto" w:fill="FFFFFF"/>
        </w:rPr>
        <w:t>120-word-maximum statement about the significance of their research paper written at a level understandable to an undergraduate-educated scientist outside their field of specialty. The primary goal of the Significance Statement is to explain the relevance of the work in broad context to a broad readership. The Significance Statement appears in the paper itself and is required for all research papers.]</w:t>
      </w:r>
    </w:p>
    <w:p w:rsidR="0008612F" w:rsidRPr="00D912CE" w:rsidRDefault="0008612F" w:rsidP="0008612F">
      <w:pPr>
        <w:rPr>
          <w:rFonts w:ascii="Times" w:hAnsi="Times" w:cs="Times New Roman"/>
          <w:sz w:val="24"/>
          <w:szCs w:val="24"/>
        </w:rPr>
      </w:pPr>
      <w:r w:rsidRPr="00D912CE">
        <w:rPr>
          <w:rFonts w:ascii="Times" w:hAnsi="Times" w:cs="Times New Roman"/>
          <w:sz w:val="24"/>
          <w:szCs w:val="24"/>
        </w:rPr>
        <w:t xml:space="preserve">Evolutionary theories </w:t>
      </w:r>
      <w:r w:rsidR="003E354A" w:rsidRPr="00D912CE">
        <w:rPr>
          <w:rFonts w:ascii="Times" w:hAnsi="Times" w:cs="Times New Roman"/>
          <w:sz w:val="24"/>
          <w:szCs w:val="24"/>
        </w:rPr>
        <w:t>predict</w:t>
      </w:r>
      <w:r w:rsidRPr="00D912CE">
        <w:rPr>
          <w:rFonts w:ascii="Times" w:hAnsi="Times" w:cs="Times New Roman"/>
          <w:sz w:val="24"/>
          <w:szCs w:val="24"/>
        </w:rPr>
        <w:t xml:space="preserve"> that reproduction consumes resources at the expense of</w:t>
      </w:r>
      <w:r w:rsidR="003E354A" w:rsidRPr="00D912CE">
        <w:rPr>
          <w:rFonts w:ascii="Times" w:hAnsi="Times" w:cs="Times New Roman"/>
          <w:sz w:val="24"/>
          <w:szCs w:val="24"/>
        </w:rPr>
        <w:t xml:space="preserve"> bodily maintenance and repair,</w:t>
      </w:r>
      <w:r w:rsidRPr="00D912CE">
        <w:rPr>
          <w:rFonts w:ascii="Times" w:hAnsi="Times" w:cs="Times New Roman"/>
          <w:sz w:val="24"/>
          <w:szCs w:val="24"/>
        </w:rPr>
        <w:t xml:space="preserve"> </w:t>
      </w:r>
      <w:r w:rsidR="003E354A" w:rsidRPr="00D912CE">
        <w:rPr>
          <w:rFonts w:ascii="Times" w:hAnsi="Times" w:cs="Times New Roman"/>
          <w:sz w:val="24"/>
          <w:szCs w:val="24"/>
        </w:rPr>
        <w:t>thereby accelerating aging</w:t>
      </w:r>
      <w:r w:rsidRPr="00D912CE">
        <w:rPr>
          <w:rFonts w:ascii="Times" w:hAnsi="Times" w:cs="Times New Roman"/>
          <w:sz w:val="24"/>
          <w:szCs w:val="24"/>
        </w:rPr>
        <w:t>. While ‘cost</w:t>
      </w:r>
      <w:r w:rsidR="003E354A" w:rsidRPr="00D912CE">
        <w:rPr>
          <w:rFonts w:ascii="Times" w:hAnsi="Times" w:cs="Times New Roman"/>
          <w:sz w:val="24"/>
          <w:szCs w:val="24"/>
        </w:rPr>
        <w:t>s</w:t>
      </w:r>
      <w:r w:rsidRPr="00D912CE">
        <w:rPr>
          <w:rFonts w:ascii="Times" w:hAnsi="Times" w:cs="Times New Roman"/>
          <w:sz w:val="24"/>
          <w:szCs w:val="24"/>
        </w:rPr>
        <w:t xml:space="preserve"> of reproduction</w:t>
      </w:r>
      <w:r w:rsidR="003E354A" w:rsidRPr="00D912CE">
        <w:rPr>
          <w:rFonts w:ascii="Times" w:hAnsi="Times" w:cs="Times New Roman"/>
          <w:sz w:val="24"/>
          <w:szCs w:val="24"/>
        </w:rPr>
        <w:t>’ have</w:t>
      </w:r>
      <w:r w:rsidRPr="00D912CE">
        <w:rPr>
          <w:rFonts w:ascii="Times" w:hAnsi="Times" w:cs="Times New Roman"/>
          <w:sz w:val="24"/>
          <w:szCs w:val="24"/>
        </w:rPr>
        <w:t xml:space="preserve"> been dem</w:t>
      </w:r>
      <w:r w:rsidR="003E354A" w:rsidRPr="00D912CE">
        <w:rPr>
          <w:rFonts w:ascii="Times" w:hAnsi="Times" w:cs="Times New Roman"/>
          <w:sz w:val="24"/>
          <w:szCs w:val="24"/>
        </w:rPr>
        <w:t xml:space="preserve">onstrated in other species, little is known about their biological underpinnings, and to what extent they </w:t>
      </w:r>
      <w:r w:rsidR="000B055F" w:rsidRPr="00D912CE">
        <w:rPr>
          <w:rFonts w:ascii="Times" w:hAnsi="Times" w:cs="Times New Roman"/>
          <w:sz w:val="24"/>
          <w:szCs w:val="24"/>
        </w:rPr>
        <w:t>apply</w:t>
      </w:r>
      <w:r w:rsidR="003E354A" w:rsidRPr="00D912CE">
        <w:rPr>
          <w:rFonts w:ascii="Times" w:hAnsi="Times" w:cs="Times New Roman"/>
          <w:sz w:val="24"/>
          <w:szCs w:val="24"/>
        </w:rPr>
        <w:t xml:space="preserve"> to humans. </w:t>
      </w:r>
      <w:r w:rsidRPr="00D912CE">
        <w:rPr>
          <w:rFonts w:ascii="Times" w:hAnsi="Times" w:cs="Times New Roman"/>
          <w:sz w:val="24"/>
          <w:szCs w:val="24"/>
        </w:rPr>
        <w:t>Here, we test for costs of reproduction using telomere length and epigenetic age – two emerging biological markers of cellular aging that predict future health and mortality. Using data from female participants in a long-term study in the Philippines, we show that both markers show signs of accelerated aging with increasing parity. These findings provide insights into the biological links between reproduction and aging, and demonstrate that these costs are evident in early adulthood.</w:t>
      </w:r>
    </w:p>
    <w:commentRangeEnd w:id="30"/>
    <w:p w:rsidR="0008612F" w:rsidRPr="00D912CE" w:rsidRDefault="00347F26" w:rsidP="0008612F">
      <w:pPr>
        <w:rPr>
          <w:rFonts w:ascii="Times" w:hAnsi="Times" w:cs="Times New Roman"/>
          <w:b/>
          <w:color w:val="BFBFBF" w:themeColor="background1" w:themeShade="BF"/>
          <w:sz w:val="24"/>
          <w:szCs w:val="24"/>
        </w:rPr>
      </w:pPr>
      <w:r>
        <w:rPr>
          <w:rStyle w:val="CommentReference"/>
          <w:vanish/>
        </w:rPr>
        <w:commentReference w:id="30"/>
      </w:r>
    </w:p>
    <w:p w:rsidR="0008612F" w:rsidRPr="00D912CE" w:rsidRDefault="0008612F" w:rsidP="0008612F">
      <w:pPr>
        <w:rPr>
          <w:rFonts w:ascii="Times" w:eastAsiaTheme="majorEastAsia" w:hAnsi="Times" w:cs="Times New Roman"/>
          <w:b/>
          <w:color w:val="BFBFBF" w:themeColor="background1" w:themeShade="BF"/>
          <w:sz w:val="24"/>
          <w:szCs w:val="24"/>
        </w:rPr>
      </w:pPr>
      <w:r w:rsidRPr="00D912CE">
        <w:rPr>
          <w:rFonts w:ascii="Times" w:hAnsi="Times" w:cs="Times New Roman"/>
          <w:b/>
          <w:color w:val="BFBFBF" w:themeColor="background1" w:themeShade="BF"/>
          <w:sz w:val="24"/>
          <w:szCs w:val="24"/>
        </w:rPr>
        <w:br w:type="page"/>
      </w:r>
    </w:p>
    <w:p w:rsidR="0008612F" w:rsidRPr="00D912CE" w:rsidRDefault="0008612F" w:rsidP="0008612F">
      <w:pPr>
        <w:pStyle w:val="Heading2"/>
        <w:rPr>
          <w:rFonts w:ascii="Times" w:hAnsi="Times" w:cs="Times New Roman"/>
          <w:b/>
          <w:color w:val="auto"/>
          <w:sz w:val="24"/>
          <w:szCs w:val="24"/>
        </w:rPr>
      </w:pPr>
      <w:r w:rsidRPr="00D912CE">
        <w:rPr>
          <w:rFonts w:ascii="Times" w:hAnsi="Times" w:cs="Times New Roman"/>
          <w:b/>
          <w:color w:val="auto"/>
          <w:sz w:val="24"/>
          <w:szCs w:val="24"/>
        </w:rPr>
        <w:t>Introduction</w:t>
      </w:r>
    </w:p>
    <w:p w:rsidR="0008612F" w:rsidRPr="00D912CE" w:rsidRDefault="0008612F" w:rsidP="0008612F">
      <w:pPr>
        <w:spacing w:after="120"/>
        <w:rPr>
          <w:rFonts w:ascii="Times" w:hAnsi="Times" w:cs="Times New Roman"/>
          <w:sz w:val="24"/>
          <w:szCs w:val="24"/>
        </w:rPr>
      </w:pPr>
      <w:r w:rsidRPr="00D912CE">
        <w:rPr>
          <w:rFonts w:ascii="Times" w:hAnsi="Times" w:cs="Times New Roman"/>
          <w:sz w:val="24"/>
          <w:szCs w:val="24"/>
        </w:rPr>
        <w:t xml:space="preserve">The </w:t>
      </w:r>
      <w:r w:rsidR="00C93218" w:rsidRPr="00D912CE">
        <w:rPr>
          <w:rFonts w:ascii="Times" w:hAnsi="Times" w:cs="Times New Roman"/>
          <w:sz w:val="24"/>
          <w:szCs w:val="24"/>
        </w:rPr>
        <w:t>‘</w:t>
      </w:r>
      <w:r w:rsidRPr="00D912CE">
        <w:rPr>
          <w:rFonts w:ascii="Times" w:hAnsi="Times" w:cs="Times New Roman"/>
          <w:sz w:val="24"/>
          <w:szCs w:val="24"/>
        </w:rPr>
        <w:t>disposable soma</w:t>
      </w:r>
      <w:r w:rsidR="00C93218" w:rsidRPr="00D912CE">
        <w:rPr>
          <w:rFonts w:ascii="Times" w:hAnsi="Times" w:cs="Times New Roman"/>
          <w:sz w:val="24"/>
          <w:szCs w:val="24"/>
        </w:rPr>
        <w:t>’</w:t>
      </w:r>
      <w:r w:rsidRPr="00D912CE">
        <w:rPr>
          <w:rFonts w:ascii="Times" w:hAnsi="Times" w:cs="Times New Roman"/>
          <w:sz w:val="24"/>
          <w:szCs w:val="24"/>
        </w:rPr>
        <w:t xml:space="preserve"> theory for the evolution of senescence </w:t>
      </w:r>
      <w:r w:rsidR="00F15C38" w:rsidRPr="00D912CE">
        <w:rPr>
          <w:rFonts w:ascii="Times" w:hAnsi="Times" w:cs="Times New Roman"/>
          <w:sz w:val="24"/>
          <w:szCs w:val="24"/>
        </w:rPr>
        <w:fldChar w:fldCharType="begin"/>
      </w:r>
      <w:r w:rsidR="000E2A88" w:rsidRPr="00D912CE">
        <w:rPr>
          <w:rFonts w:ascii="Times" w:hAnsi="Times" w:cs="Times New Roman"/>
          <w:sz w:val="24"/>
          <w:szCs w:val="24"/>
        </w:rPr>
        <w:instrText xml:space="preserve"> ADDIN ZOTERO_ITEM CSL_CITATION {"citationID":"a1otdjm3af2","properties":{"formattedCitation":"(Kirkwood 1977; Kirkwood and Rose 1991)","plainCitation":"(Kirkwood 1977; Kirkwood and Rose 1991)"},"citationItems":[{"id":8215,"uris":["http://zotero.org/users/451958/items/K5NTHKCT"],"uri":["http://zotero.org/users/451958/items/K5NTHKCT"],"itemData":{"id":8215,"type":"article-journal","title":"Evolution of ageing","container-title":"Nature","page":"301-304","volume":"270","issue":"5635","author":[{"family":"Kirkwood","given":"T. B. L."}],"issued":{"date-parts":[["1977"]]}}},{"id":8217,"uris":["http://zotero.org/users/451958/items/WPYMWH3U"],"uri":["http://zotero.org/users/451958/items/WPYMWH3U"],"itemData":{"id":8217,"type":"article-journal","title":"Evolution of Senescence: Late Survival Sacrificed for Reproduction","container-title":"Philosophical Transactions: Biological Sciences","page":"15-24","volume":"332","issue":"1262","abstract":"In so far as it is associated with declining fertility and increasing mortality, senescence is directly detrimental to reproductive success. Natural selection should therefore act in the direction of postponing or eliminating senescence from the life history. The widespread occurrence of senescence is explained by observing that (i) the force of natural selection is generally weaker at late ages than at early ages, and (ii) the acquisition of greater longevity usually involves some cost. Two convergent theories are the `antagonistic pleiotropy' theory, based in population genetics, and the `disposable soma' theory, based in physiological ecology. The antagonistic pleiotropy theory proposes that certain alleles that are favoured because of beneficial early effects also have deleterious later effects. The disposable soma theory suggests that because of the competing demands of reproduction less effort is invested in the maintenance of somatic tissues than is necessary for indefinite survival.","author":[{"family":"Kirkwood","given":"T. B. L."},{"family":"Rose","given":"M. R."}],"issued":{"date-parts":[["1991"]]}}}],"schema":"https://github.com/citation-style-language/schema/raw/master/csl-citation.json"} </w:instrText>
      </w:r>
      <w:r w:rsidR="00F15C38" w:rsidRPr="00D912CE">
        <w:rPr>
          <w:rFonts w:ascii="Times" w:hAnsi="Times" w:cs="Times New Roman"/>
          <w:sz w:val="24"/>
          <w:szCs w:val="24"/>
        </w:rPr>
        <w:fldChar w:fldCharType="separate"/>
      </w:r>
      <w:r w:rsidR="000E2A88" w:rsidRPr="00D912CE">
        <w:rPr>
          <w:rFonts w:ascii="Times" w:hAnsi="Times" w:cs="Times New Roman"/>
          <w:noProof/>
          <w:sz w:val="24"/>
          <w:szCs w:val="24"/>
        </w:rPr>
        <w:t>(Kirkwood 1977; Kirkwood and Rose 1991)</w:t>
      </w:r>
      <w:r w:rsidR="00F15C38" w:rsidRPr="00D912CE">
        <w:rPr>
          <w:rFonts w:ascii="Times" w:hAnsi="Times" w:cs="Times New Roman"/>
          <w:sz w:val="24"/>
          <w:szCs w:val="24"/>
        </w:rPr>
        <w:fldChar w:fldCharType="end"/>
      </w:r>
      <w:r w:rsidRPr="00D912CE">
        <w:rPr>
          <w:rFonts w:ascii="Times" w:hAnsi="Times" w:cs="Times New Roman"/>
          <w:sz w:val="24"/>
          <w:szCs w:val="24"/>
        </w:rPr>
        <w:t xml:space="preserve"> makes predictions about the biological pace of aging based on antagonistic </w:t>
      </w:r>
      <w:proofErr w:type="spellStart"/>
      <w:r w:rsidRPr="00D912CE">
        <w:rPr>
          <w:rFonts w:ascii="Times" w:hAnsi="Times" w:cs="Times New Roman"/>
          <w:sz w:val="24"/>
          <w:szCs w:val="24"/>
        </w:rPr>
        <w:t>pleiotropy</w:t>
      </w:r>
      <w:proofErr w:type="spellEnd"/>
      <w:r w:rsidRPr="00D912CE">
        <w:rPr>
          <w:rFonts w:ascii="Times" w:hAnsi="Times" w:cs="Times New Roman"/>
          <w:sz w:val="24"/>
          <w:szCs w:val="24"/>
        </w:rPr>
        <w:t xml:space="preserve"> between early life fertility and late life functional decline </w:t>
      </w:r>
      <w:r w:rsidR="00F15C38" w:rsidRPr="00D912CE">
        <w:rPr>
          <w:rFonts w:ascii="Times" w:hAnsi="Times" w:cs="Times New Roman"/>
          <w:sz w:val="24"/>
          <w:szCs w:val="24"/>
        </w:rPr>
        <w:fldChar w:fldCharType="begin"/>
      </w:r>
      <w:r w:rsidR="000E2A88" w:rsidRPr="00D912CE">
        <w:rPr>
          <w:rFonts w:ascii="Times" w:hAnsi="Times" w:cs="Times New Roman"/>
          <w:sz w:val="24"/>
          <w:szCs w:val="24"/>
        </w:rPr>
        <w:instrText xml:space="preserve"> ADDIN ZOTERO_ITEM CSL_CITATION {"citationID":"a297a67ap0h","properties":{"formattedCitation":"(Williams 1957)","plainCitation":"(Williams 1957)"},"citationItems":[{"id":6835,"uris":["http://zotero.org/users/451958/items/5UUMEC5E"],"uri":["http://zotero.org/users/451958/items/5UUMEC5E"],"itemData":{"id":6835,"type":"article-journal","title":"Pleiotropy, Natural Selection, and the Evolution of Senescence","container-title":"Evolution","page":"398-411","ISSN":"0014-3820","journalAbbreviation":"Evolution","author":[{"family":"Williams","given":"George C"}],"issued":{"date-parts":[["1957"]]}}}],"schema":"https://github.com/citation-style-language/schema/raw/master/csl-citation.json"} </w:instrText>
      </w:r>
      <w:r w:rsidR="00F15C38" w:rsidRPr="00D912CE">
        <w:rPr>
          <w:rFonts w:ascii="Times" w:hAnsi="Times" w:cs="Times New Roman"/>
          <w:sz w:val="24"/>
          <w:szCs w:val="24"/>
        </w:rPr>
        <w:fldChar w:fldCharType="separate"/>
      </w:r>
      <w:r w:rsidR="000E2A88" w:rsidRPr="00D912CE">
        <w:rPr>
          <w:rFonts w:ascii="Times" w:hAnsi="Times" w:cs="Times New Roman"/>
          <w:noProof/>
          <w:sz w:val="24"/>
          <w:szCs w:val="24"/>
        </w:rPr>
        <w:t>(Williams 1957)</w:t>
      </w:r>
      <w:r w:rsidR="00F15C38" w:rsidRPr="00D912CE">
        <w:rPr>
          <w:rFonts w:ascii="Times" w:hAnsi="Times" w:cs="Times New Roman"/>
          <w:sz w:val="24"/>
          <w:szCs w:val="24"/>
        </w:rPr>
        <w:fldChar w:fldCharType="end"/>
      </w:r>
      <w:r w:rsidRPr="00D912CE">
        <w:rPr>
          <w:rFonts w:ascii="Times" w:hAnsi="Times" w:cs="Times New Roman"/>
          <w:sz w:val="24"/>
          <w:szCs w:val="24"/>
        </w:rPr>
        <w:t xml:space="preserve"> and other key tenets of life history theory </w:t>
      </w:r>
      <w:r w:rsidR="00F15C38" w:rsidRPr="00D912CE">
        <w:rPr>
          <w:rFonts w:ascii="Times" w:hAnsi="Times" w:cs="Times New Roman"/>
          <w:sz w:val="24"/>
          <w:szCs w:val="24"/>
        </w:rPr>
        <w:fldChar w:fldCharType="begin"/>
      </w:r>
      <w:r w:rsidR="000E2A88" w:rsidRPr="00D912CE">
        <w:rPr>
          <w:rFonts w:ascii="Times" w:hAnsi="Times" w:cs="Times New Roman"/>
          <w:sz w:val="24"/>
          <w:szCs w:val="24"/>
        </w:rPr>
        <w:instrText xml:space="preserve"> ADDIN ZOTERO_ITEM CSL_CITATION {"citationID":"a1s34a4rvc6","properties":{"formattedCitation":"(Stearns 1992)","plainCitation":"(Stearns 1992)"},"citationItems":[{"id":451,"uris":["http://zotero.org/users/451958/items/ZGIF4TVI"],"uri":["http://zotero.org/users/451958/items/ZGIF4TVI"],"itemData":{"id":451,"type":"book","title":"The Evolution of Life Histories","publisher":"Oxford University Press, USA","source":"Amazon.com","ISBN":"0-19-857741-9","author":[{"family":"Stearns","given":"Stephen C."}],"issued":{"date-parts":[["1992",7,16]]}}}],"schema":"https://github.com/citation-style-language/schema/raw/master/csl-citation.json"} </w:instrText>
      </w:r>
      <w:r w:rsidR="00F15C38" w:rsidRPr="00D912CE">
        <w:rPr>
          <w:rFonts w:ascii="Times" w:hAnsi="Times" w:cs="Times New Roman"/>
          <w:sz w:val="24"/>
          <w:szCs w:val="24"/>
        </w:rPr>
        <w:fldChar w:fldCharType="separate"/>
      </w:r>
      <w:r w:rsidR="000E2A88" w:rsidRPr="00D912CE">
        <w:rPr>
          <w:rFonts w:ascii="Times" w:hAnsi="Times" w:cs="Times New Roman"/>
          <w:noProof/>
          <w:sz w:val="24"/>
          <w:szCs w:val="24"/>
        </w:rPr>
        <w:t>(Stearns 1992)</w:t>
      </w:r>
      <w:r w:rsidR="00F15C38" w:rsidRPr="00D912CE">
        <w:rPr>
          <w:rFonts w:ascii="Times" w:hAnsi="Times" w:cs="Times New Roman"/>
          <w:sz w:val="24"/>
          <w:szCs w:val="24"/>
        </w:rPr>
        <w:fldChar w:fldCharType="end"/>
      </w:r>
      <w:r w:rsidRPr="00D912CE">
        <w:rPr>
          <w:rFonts w:ascii="Times" w:hAnsi="Times" w:cs="Times New Roman"/>
          <w:sz w:val="24"/>
          <w:szCs w:val="24"/>
        </w:rPr>
        <w:t xml:space="preserve">. A core principle of the disposable soma </w:t>
      </w:r>
      <w:r w:rsidR="00C93218" w:rsidRPr="00D912CE">
        <w:rPr>
          <w:rFonts w:ascii="Times" w:hAnsi="Times" w:cs="Times New Roman"/>
          <w:sz w:val="24"/>
          <w:szCs w:val="24"/>
        </w:rPr>
        <w:t>theory</w:t>
      </w:r>
      <w:r w:rsidRPr="00D912CE">
        <w:rPr>
          <w:rFonts w:ascii="Times" w:hAnsi="Times" w:cs="Times New Roman"/>
          <w:sz w:val="24"/>
          <w:szCs w:val="24"/>
        </w:rPr>
        <w:t xml:space="preserve"> is that resources are finite, and can be devoted to either reproduction or somatic maintenance, but not both. Thus, the disposable soma model leads to the prediction that the “cost of reproduction” (</w:t>
      </w:r>
      <w:proofErr w:type="spellStart"/>
      <w:r w:rsidRPr="00D912CE">
        <w:rPr>
          <w:rFonts w:ascii="Times" w:hAnsi="Times" w:cs="Times New Roman"/>
          <w:sz w:val="24"/>
          <w:szCs w:val="24"/>
        </w:rPr>
        <w:t>CoR</w:t>
      </w:r>
      <w:proofErr w:type="spellEnd"/>
      <w:r w:rsidRPr="00D912CE">
        <w:rPr>
          <w:rFonts w:ascii="Times" w:hAnsi="Times" w:cs="Times New Roman"/>
          <w:sz w:val="24"/>
          <w:szCs w:val="24"/>
        </w:rPr>
        <w:t xml:space="preserve">) results in a trade-off between fertility (i.e. reproductive effort) and lifespan (i.e. maintenance effort). Experimental tests for </w:t>
      </w:r>
      <w:proofErr w:type="spellStart"/>
      <w:r w:rsidRPr="00D912CE">
        <w:rPr>
          <w:rFonts w:ascii="Times" w:hAnsi="Times" w:cs="Times New Roman"/>
          <w:sz w:val="24"/>
          <w:szCs w:val="24"/>
        </w:rPr>
        <w:t>CoR</w:t>
      </w:r>
      <w:proofErr w:type="spellEnd"/>
      <w:r w:rsidRPr="00D912CE">
        <w:rPr>
          <w:rFonts w:ascii="Times" w:hAnsi="Times" w:cs="Times New Roman"/>
          <w:sz w:val="24"/>
          <w:szCs w:val="24"/>
        </w:rPr>
        <w:t xml:space="preserve"> in animal models show that reproduction hastens senescence </w:t>
      </w:r>
      <w:r w:rsidR="00F15C38" w:rsidRPr="00D912CE">
        <w:rPr>
          <w:rFonts w:ascii="Times" w:hAnsi="Times" w:cs="Times New Roman"/>
          <w:sz w:val="24"/>
          <w:szCs w:val="24"/>
        </w:rPr>
        <w:fldChar w:fldCharType="begin"/>
      </w:r>
      <w:r w:rsidR="000E2A88" w:rsidRPr="00D912CE">
        <w:rPr>
          <w:rFonts w:ascii="Times" w:hAnsi="Times" w:cs="Times New Roman"/>
          <w:sz w:val="24"/>
          <w:szCs w:val="24"/>
        </w:rPr>
        <w:instrText xml:space="preserve"> ADDIN ZOTERO_ITEM CSL_CITATION {"citationID":"a2g38vvsum0","properties":{"formattedCitation":"(Reznick 1985; Dijkstra et al. 1990)","plainCitation":"(Reznick 1985; Dijkstra et al. 1990)"},"citationItems":[{"id":8248,"uris":["http://zotero.org/users/451958/items/BLJXMR2P"],"uri":["http://zotero.org/users/451958/items/BLJXMR2P"],"itemData":{"id":8248,"type":"article-journal","title":"Costs of reproduction: an evaluation of the empirical evidence","container-title":"Oikos","page":"257-267","volume":"44","issue":"2","author":[{"family":"Reznick","given":"D."}],"issued":{"date-parts":[["1985"]]}}},{"id":8174,"uris":["http://zotero.org/users/451958/items/TEDBJHSM"],"uri":["http://zotero.org/users/451958/items/TEDBJHSM"],"itemData":{"id":8174,"type":"article-journal","title":"Brood Size Manipulations in the Kestrel (Falco tinnunculus): Effects on Offspring and Parent Survival","container-title":"Journal of Animal Ecology","page":"269-285","volume":"59","issue":"1","abstract":"(1) Brood reductions and enlargements were carried out in kestrel nests to evaluate the consequences of raising different numbers of nestlings for both the offspring and the parents. (2) Brood enlargements caused increased daily hunting activity of the parents, reduced growth rate of the nestlings, increased nestling mortality and enhanced weight loss in the female parent. Brood reductions caused an increased food intake by the nestlings, in spite of (non-significantly) reduced parental hunting activity. Local survival of the parents was negatively correlated with the experimental change in brood size. (3) A review of the literature on brood enlargements is presented, showing that parents were able to raise more young till fledging than their natural broods in twenty-nine out of forty altricial bird species investigated. Negative effects of brood enlargements on parental survival or future reproduction were established in eight out of twelve species investigated. (4) The results are consistent with the theory that parental work for the offspring entails an inherent reduction in future reproductive output and that natural broods, by being smaller than the maximum number of nestlings that can be raised, maximize the total reproductive output.","author":[{"family":"Dijkstra","given":"C."},{"family":"Bult","given":"A."},{"family":"Bijlsma","given":"S."},{"family":"Daan","given":"S."},{"family":"Meijer","given":"T."},{"family":"Zijlstra","given":"M."}],"issued":{"date-parts":[["1990"]]}}}],"schema":"https://github.com/citation-style-language/schema/raw/master/csl-citation.json"} </w:instrText>
      </w:r>
      <w:r w:rsidR="00F15C38" w:rsidRPr="00D912CE">
        <w:rPr>
          <w:rFonts w:ascii="Times" w:hAnsi="Times" w:cs="Times New Roman"/>
          <w:sz w:val="24"/>
          <w:szCs w:val="24"/>
        </w:rPr>
        <w:fldChar w:fldCharType="separate"/>
      </w:r>
      <w:r w:rsidR="000E2A88" w:rsidRPr="00D912CE">
        <w:rPr>
          <w:rFonts w:ascii="Times" w:hAnsi="Times" w:cs="Times New Roman"/>
          <w:noProof/>
          <w:sz w:val="24"/>
          <w:szCs w:val="24"/>
        </w:rPr>
        <w:t>(Reznick 1985; Dijkstra et al. 1990)</w:t>
      </w:r>
      <w:r w:rsidR="00F15C38" w:rsidRPr="00D912CE">
        <w:rPr>
          <w:rFonts w:ascii="Times" w:hAnsi="Times" w:cs="Times New Roman"/>
          <w:sz w:val="24"/>
          <w:szCs w:val="24"/>
        </w:rPr>
        <w:fldChar w:fldCharType="end"/>
      </w:r>
      <w:r w:rsidRPr="00D912CE">
        <w:rPr>
          <w:rFonts w:ascii="Times" w:hAnsi="Times" w:cs="Times New Roman"/>
          <w:sz w:val="24"/>
          <w:szCs w:val="24"/>
        </w:rPr>
        <w:t xml:space="preserve">; conversely, selection for late life fecundity results in lifespan extension </w:t>
      </w:r>
      <w:r w:rsidR="00F15C38" w:rsidRPr="00D912CE">
        <w:rPr>
          <w:rFonts w:ascii="Times" w:hAnsi="Times" w:cs="Times New Roman"/>
          <w:sz w:val="24"/>
          <w:szCs w:val="24"/>
        </w:rPr>
        <w:fldChar w:fldCharType="begin"/>
      </w:r>
      <w:r w:rsidR="000E2A88" w:rsidRPr="00D912CE">
        <w:rPr>
          <w:rFonts w:ascii="Times" w:hAnsi="Times" w:cs="Times New Roman"/>
          <w:sz w:val="24"/>
          <w:szCs w:val="24"/>
        </w:rPr>
        <w:instrText xml:space="preserve"> ADDIN ZOTERO_ITEM CSL_CITATION {"citationID":"ajdkpclm0f","properties":{"formattedCitation":"(Curtsinger et al. 1995; Rose et al. 2002)","plainCitation":"(Curtsinger et al. 1995; Rose et al. 2002)"},"citationItems":[{"id":8171,"uris":["http://zotero.org/users/451958/items/FTFAFSQL"],"uri":["http://zotero.org/users/451958/items/FTFAFSQL"],"itemData":{"id":8171,"type":"article-journal","title":"Genetic variation and aging","container-title":"Annu Rev Genet","page":"553-75","volume":"29","issue":"1","abstract":"Life span is subject to genetic modification in yeasts, nematodes, fruit flies, mice, humans, and other vertebrates and invertebrates. There are a few single-gene mutants known that extend life span in yeast and nematodes; in other experimental systems the character is treated quantitatively, and generally has a low to moderate heritability. Life span responds to artificial selection in Drosophila and Caenorhabditis. There are many candidate genes presently under investigation, including the anti-oxidizing enzymes and heat-shock proteins. The main evolutionary models of senescence are antagonistic pleiotropy and mutation accumulation, neither of which has substantial experimental support. The incorporation of analytical techniques from demography is playing an increasing role in research on aging.","author":[{"family":"Curtsinger","given":"J. W."},{"family":"Fukui","given":"H. H."},{"family":"Khazaeli","given":"A. A."},{"family":"Kirscher","given":"A."},{"family":"Pletcher","given":"S. D."},{"family":"Promislow","given":"D. E."},{"family":"Tatar","given":"M."}],"issued":{"date-parts":[["1995"]]}}},{"id":8251,"uris":["http://zotero.org/users/451958/items/9VG6H8AF"],"uri":["http://zotero.org/users/451958/items/9VG6H8AF"],"itemData":{"id":8251,"type":"article-journal","title":"Evolution of late-life mortality in drosophila melanogaster","container-title":"Evolution","page":"1982-1991","volume":"56","issue":"10","abstract":"Abstract.— Aging appears to cease at late ages, when mortality rates roughly plateau in large-scale demographic studies. This anomalous plateau in late-life mortality has been explained theoretically in two ways: (1) as a strictly demographic result of heterogeneity in life-long robustness between individuals within cohorts, and (2) as an evolutionary result of the plateau in the force of natural selection after the end of reproduction. Here we test the latter theory using cohorts of Drosophila melanogaster cultured with different ages of reproduction for many generations. We show in two independent comparisons that populations that evolve with early truncation of reproduction exhibit earlier onset of mortality-rate plateaus, in conformity with evolutionary theory. In addition, we test two population genetic mechanisms that may be involved in the evolution of late-life mortality: mutation accumulation and antagonistic pleiotropy. We test mutation accumulation by crossing genetically divergent, yet demographically identical, populations, testing for hybrid vigor between the hybrid and nonhybrid parental populations. We found no difference between the hybrid and nonhybrid populations in late-life mortality rates, a result that does not support mutation accumulation as a genetic mechanism for late-life mortality, assuming mutations act recessively. Finally, we test antagonistic pleiotropy by returning replicate populations to a much earlier age of last reproduction for a short evolutionary time, testing for a rapid indirect response of late-life mortality rates. The positive results from this test support antagonistic pleiotropy as a genetic mechanism for the evolution of late-life mortality. Together these experiments comprise the first corroborations of the evolutionary theory of late-life mortality.","author":[{"family":"Rose","given":"Michael R."},{"family":"Drapeau","given":"Mark D."},{"family":"Yazdi","given":"Puya G."},{"family":"Shah","given":"Kandarp H."},{"family":"Moise","given":"Diana B."},{"family":"Thakar","given":"Rena R."},{"family":"Rauser","given":"Casandra L."},{"family":"Mueller","given":"Laurence D."}],"issued":{"date-parts":[["2002"]]}}}],"schema":"https://github.com/citation-style-language/schema/raw/master/csl-citation.json"} </w:instrText>
      </w:r>
      <w:r w:rsidR="00F15C38" w:rsidRPr="00D912CE">
        <w:rPr>
          <w:rFonts w:ascii="Times" w:hAnsi="Times" w:cs="Times New Roman"/>
          <w:sz w:val="24"/>
          <w:szCs w:val="24"/>
        </w:rPr>
        <w:fldChar w:fldCharType="separate"/>
      </w:r>
      <w:r w:rsidR="000E2A88" w:rsidRPr="00D912CE">
        <w:rPr>
          <w:rFonts w:ascii="Times" w:hAnsi="Times" w:cs="Times New Roman"/>
          <w:noProof/>
          <w:sz w:val="24"/>
          <w:szCs w:val="24"/>
        </w:rPr>
        <w:t>(Curtsinger et al. 1995; Rose et al. 2002)</w:t>
      </w:r>
      <w:r w:rsidR="00F15C38" w:rsidRPr="00D912CE">
        <w:rPr>
          <w:rFonts w:ascii="Times" w:hAnsi="Times" w:cs="Times New Roman"/>
          <w:sz w:val="24"/>
          <w:szCs w:val="24"/>
        </w:rPr>
        <w:fldChar w:fldCharType="end"/>
      </w:r>
      <w:r w:rsidR="008F192D" w:rsidRPr="00D912CE">
        <w:rPr>
          <w:rFonts w:ascii="Times" w:hAnsi="Times" w:cs="Times New Roman"/>
          <w:sz w:val="24"/>
          <w:szCs w:val="24"/>
        </w:rPr>
        <w:t>. However, t</w:t>
      </w:r>
      <w:r w:rsidRPr="00D912CE">
        <w:rPr>
          <w:rFonts w:ascii="Times" w:hAnsi="Times" w:cs="Times New Roman"/>
          <w:sz w:val="24"/>
          <w:szCs w:val="24"/>
        </w:rPr>
        <w:t xml:space="preserve">esting </w:t>
      </w:r>
      <w:r w:rsidR="008F192D" w:rsidRPr="00D912CE">
        <w:rPr>
          <w:rFonts w:ascii="Times" w:hAnsi="Times" w:cs="Times New Roman"/>
          <w:sz w:val="24"/>
          <w:szCs w:val="24"/>
        </w:rPr>
        <w:t xml:space="preserve">for </w:t>
      </w:r>
      <w:proofErr w:type="spellStart"/>
      <w:r w:rsidRPr="00D912CE">
        <w:rPr>
          <w:rFonts w:ascii="Times" w:hAnsi="Times" w:cs="Times New Roman"/>
          <w:sz w:val="24"/>
          <w:szCs w:val="24"/>
        </w:rPr>
        <w:t>CoR</w:t>
      </w:r>
      <w:proofErr w:type="spellEnd"/>
      <w:r w:rsidRPr="00D912CE">
        <w:rPr>
          <w:rFonts w:ascii="Times" w:hAnsi="Times" w:cs="Times New Roman"/>
          <w:sz w:val="24"/>
          <w:szCs w:val="24"/>
        </w:rPr>
        <w:t xml:space="preserve"> in humans is difficult due to the necessarily observational nature of such research. Past studies, primarily based on historical datasets, suggest that increased reproduction is associated with shorter </w:t>
      </w:r>
      <w:proofErr w:type="spellStart"/>
      <w:r w:rsidRPr="00D912CE">
        <w:rPr>
          <w:rFonts w:ascii="Times" w:hAnsi="Times" w:cs="Times New Roman"/>
          <w:sz w:val="24"/>
          <w:szCs w:val="24"/>
        </w:rPr>
        <w:t>lifespans</w:t>
      </w:r>
      <w:proofErr w:type="spellEnd"/>
      <w:r w:rsidRPr="00D912CE">
        <w:rPr>
          <w:rFonts w:ascii="Times" w:hAnsi="Times" w:cs="Times New Roman"/>
          <w:sz w:val="24"/>
          <w:szCs w:val="24"/>
        </w:rPr>
        <w:t xml:space="preserve"> </w:t>
      </w:r>
      <w:r w:rsidR="00F15C38" w:rsidRPr="00D912CE">
        <w:rPr>
          <w:rFonts w:ascii="Times" w:hAnsi="Times" w:cs="Times New Roman"/>
          <w:sz w:val="24"/>
          <w:szCs w:val="24"/>
        </w:rPr>
        <w:fldChar w:fldCharType="begin"/>
      </w:r>
      <w:r w:rsidR="000E2A88" w:rsidRPr="00D912CE">
        <w:rPr>
          <w:rFonts w:ascii="Times" w:hAnsi="Times" w:cs="Times New Roman"/>
          <w:sz w:val="24"/>
          <w:szCs w:val="24"/>
        </w:rPr>
        <w:instrText xml:space="preserve"> ADDIN ZOTERO_ITEM CSL_CITATION {"citationID":"a1aa0r064pt","properties":{"unsorted":true,"formattedCitation":"(Westendorp and Kirkwood 1998; Doblhammer and Oeppen 2003; Penn and Smith 2007; Gagnon et al. 2008; Gagnon et al. 2009; Bolund et al. 2016; but see Le Bourg 2007)","plainCitation":"(Westendorp and Kirkwood 1998; Doblhammer and Oeppen 2003; Penn and Smith 2007; Gagnon et al. 2008; Gagnon et al. 2009; Bolund et al. 2016; but see Le Bourg 2007)"},"citationItems":[{"id":6684,"uris":["http://zotero.org/users/451958/items/TZ2H7NB7"],"uri":["http://zotero.org/users/451958/items/TZ2H7NB7"],"itemData":{"id":6684,"type":"article-journal","title":"Human longevity at the cost of reproductive success","container-title":"Nature","page":"743-746","volume":"396","issue":"6713","source":"www.nature.com","abstract":"The disposable soma theory on the evolution of ageing states that longevity requires investments in somatic maintenance that reduce the resources available for reproduction,. Experiments in Drosophila melanogaster indicate that trade-offs of this kind exist in non-human species. We have determined the interrelationship between longevity and reproductive success in Homo sapiens using a historical data set from the British aristocracy. The number of progeny was small when women died at an early age, increased with the age of death, reaching a plateau through the sixth, seventh and eighth decades of life, but decreased again in women who died at an age of 80 years or over. Age at first childbirth was lowest in women who died early and highest for women who died at the oldest ages. When account was taken only of women who had reached menopause, who were aged 60 years and over, female longevity was negatively correlated with number of progeny and positively correlated with age at first childbirth. The findings show that human life histories involve a trade-off between longevity and reproduction.","DOI":"10.1038/25519","ISSN":"0028-0836","journalAbbreviation":"Nature","language":"en","author":[{"family":"Westendorp","given":"Rudi G. J."},{"family":"Kirkwood","given":"Thomas B. L."}],"issued":{"date-parts":[["1998",12,24]]}},"label":"page"},{"id":7868,"uris":["http://zotero.org/users/451958/items/QSN6N7EK"],"uri":["http://zotero.org/users/451958/items/QSN6N7EK"],"itemData":{"id":7868,"type":"article-journal","title":"Reproduction and longevity among the British peerage: the effect of frailty and health selection","container-title":"Proceedings of the Royal Society of London B: Biological Sciences","page":"1541-1547","volume":"270","issue":"1524","source":"rspb.royalsocietypublishing.org.turing.library.northwestern.edu","abstract":"Whether a cost of reproduction exists among humans is still questionable. A major study of aristocratic British families finds a significant positive correlation between parity and late–life mortality, which indicates a trade–off between reproduction and longevity. This result is supported by four other studies, while earlier studies have not found a relationship or came to the opposite conclusion. We show that in natural fertility populations the relationship between fertility and late–life mortality cannot be studied correctly without considering the effects of differences in health and of mortality selection during childbearing ages because these two effects lead to a dampening of the true relationship. If these effects are controlled in Hollingsworth's genealogy of the British peerage a significant trade–off between reproduction and longevity exists for females but not for males.","DOI":"10.1098/rspb.2003.2400","ISSN":"0962-8452, 1471-2954","note":"PMID: 12908973","shortTitle":"Reproduction and longevity among the British peerage","language":"en","author":[{"family":"Doblhammer","given":"Gabriele"},{"family":"Oeppen","given":"Jim"}],"issued":{"date-parts":[["2003",8,7]]}},"label":"page"},{"id":8009,"uris":["http://zotero.org/users/451958/items/7962KS2A"],"uri":["http://zotero.org/users/451958/items/7962KS2A"],"itemData":{"id":8009,"type":"article-journal","title":"Differential fitness costs of reproduction between the sexes","container-title":"Proceedings of the National Academy of Sciences","page":"553-558","volume":"104","issue":"2","source":"www.pnas.org.turing.library.northwestern.edu","abstract":"Natural selection does not necessarily favor maximal reproduction because reproduction imposes fitness costs, reducing parental survival, and offspring quality. Here, we show that parents in a preindustrial population in North America incurred fitness costs from reproduction, and women incurred greater costs than men. We examined the survivorship and reproductive success (Darwinian fitness) of 21,684 couples married between 1860 and 1895 identified in the Utah Population Database. We found that increasing number of offspring (parity) and rates of reproduction were associated with reduced parental survivorship, and significantly more for mothers than fathers. Parental mortality resulted in reduced survival and reproduction of offspring, and the mothers' mortality was more detrimental to offspring than the fathers'. Increasing family size was associated with lower offspring survival, primarily for later-born children, indicating a tradeoff between offspring quantity versus quality. Also, we found that the costs of reproduction increased with age more for women than men. Our findings help to explain some puzzling aspects of human reproductive physiology and behavior, including the evolution of menopause and fertility declines associated with improvements in women's status (demographic transitions).","DOI":"10.1073/pnas.0609301103","ISSN":"0027-8424, 1091-6490","note":"PMID: 17192400","journalAbbreviation":"PNAS","language":"en","author":[{"family":"Penn","given":"Dustin J."},{"family":"Smith","given":"Ken R."}],"issued":{"date-parts":[["2007",1,9]]}},"label":"page"},{"id":8193,"uris":["http://zotero.org/users/451958/items/8VA9LIA7"],"uri":["http://zotero.org/users/451958/items/8VA9LIA7"],"itemData":{"id":8193,"type":"chapter","title":"Postreproductive Longevity in a Natural Fertility Population","container-title":"Kinship and Demographic Behavior in the Past","collection-title":"International Studies in Population","publisher":"Springer Netherlands","page":"225-241","volume":"7","abstract":"Fertility patterns may be useful markers for rates of biological aging. From historical data for the population of Quebec (taken in the “Registre de population du Québec ancien”, at the University of Montreal), we examine the effects of reproduction on longevity from evolutionary and sociodemographic perspectives. Using Cox hazard models on 1,923 women and 1,926 men married in the colony before 1740, we show that women bearing their last child late in life had longer postreproductive lives, suggesting that late menopause is associated with an overall slower rate of aging. Increased parity had an opposite, detrimental effect on women’s postreproductive survival. On the other hand, husbands’ longevity was less sensitive to parity and reproductive history. For husbands, increased effective family size (EFS), i.e., the number of children who survived up to age 18 in a “compressed” reproductive time span meant higher chances for survival past age 60. Children may serve as valuable economic assets on farmsteads during colonization, which would mostly benefit fathers. In a collaborative effort to unveil postreproductive aging patterns in historical populations, the results are compared to previous analyses conducted on the Utah Population Database and evolutionary and sociodemographic theories are addressed in light of these results.","author":[{"family":"Gagnon","given":"Alain"},{"family":"Mazan","given":"Ryan"},{"family":"Desjardins","given":"Bertrand"},{"family":"Smith","given":"KenR"}],"editor":[{"family":"Bengtsson","given":"Tommy"},{"family":"Mineau","given":"Geraldine P"}],"issued":{"date-parts":[["2008"]]}},"label":"page"},{"id":6773,"uris":["http://zotero.org/users/451958/items/2S7JF29J"],"uri":["http://zotero.org/users/451958/items/2S7JF29J"],"itemData":{"id":6773,"type":"article-journal","title":"Is there a trade-off between fertility and longevity? A comparative study of women from three large historical databases accounting for mortality selection","container-title":"American Journal of Human Biology","page":"533-540","volume":"21","issue":"4","source":"CrossRef","DOI":"10.1002/ajhb.20893","ISSN":"10420533, 15206300","shortTitle":"Is there a trade-off between fertility and longevity?","language":"en","author":[{"family":"Gagnon","given":"Alain"},{"family":"Smith","given":"Ken R."},{"family":"Tremblay","given":"Marc"},{"family":"Vézina","given":"Hélène"},{"family":"Paré","given":"Paul-Philippe"},{"family":"Desjardins","given":"Bertrand"}],"issued":{"date-parts":[["2009",7]]}},"label":"page"},{"id":6688,"uris":["http://zotero.org/users/451958/items/VUG7WVWN"],"uri":["http://zotero.org/users/451958/items/VUG7WVWN"],"itemData":{"id":6688,"type":"article-journal","title":"Reduced costs of reproduction in females mediate a shift from a male-biased to a female-biased lifespan in humans","container-title":"Scientific Reports","page":"24672","volume":"6","source":"CrossRef","DOI":"10.1038/srep24672","ISSN":"2045-2322","author":[{"family":"Bolund","given":"Elisabeth"},{"family":"Lummaa","given":"Virpi"},{"family":"Smith","given":"Ken R."},{"family":"Hanson","given":"Heidi A."},{"family":"Maklakov","given":"Alexei A."}],"issued":{"date-parts":[["2016",4,18]]}},"label":"page"},{"id":6845,"uris":["http://zotero.org/users/451958/items/46DTDNP5"],"uri":["http://zotero.org/users/451958/items/46DTDNP5"],"itemData":{"id":6845,"type":"article-journal","title":"Does reproduction decrease longevity in human beings?","container-title":"Ageing Research Reviews","page":"141-149","volume":"6","issue":"2","source":"ScienceDirect","abstract":"According to the disposable soma theory, a cost for reproduction could exist in human beings and other species and, thus, longevity could decrease when women have a higher number of children. The purpose of this article is to review the evidence in populations living or not living under natural fertility conditions, i.e. when fertility is near its biological maximum. The results indicate that in natural fertility conditions longevity does not decrease when the number of children increases but, in modern populations, mortality could slightly increase when women have more than ca 5 children. Complete data for these modern cohorts will tell us, one day, whether these results are still observed when the variable of interest is longevity and not only mortality.","DOI":"10.1016/j.arr.2007.04.002","ISSN":"1568-1637","journalAbbreviation":"Ageing Research Reviews","author":[{"family":"Le Bourg","given":"Éric"}],"issued":{"date-parts":[["2007",8]]}},"label":"page","prefix":"but see "}],"schema":"https://github.com/citation-style-language/schema/raw/master/csl-citation.json"} </w:instrText>
      </w:r>
      <w:r w:rsidR="00F15C38" w:rsidRPr="00D912CE">
        <w:rPr>
          <w:rFonts w:ascii="Times" w:hAnsi="Times" w:cs="Times New Roman"/>
          <w:sz w:val="24"/>
          <w:szCs w:val="24"/>
        </w:rPr>
        <w:fldChar w:fldCharType="separate"/>
      </w:r>
      <w:r w:rsidR="000E2A88" w:rsidRPr="00D912CE">
        <w:rPr>
          <w:rFonts w:ascii="Times" w:hAnsi="Times" w:cs="Segoe UI"/>
          <w:sz w:val="24"/>
        </w:rPr>
        <w:t>(</w:t>
      </w:r>
      <w:proofErr w:type="spellStart"/>
      <w:r w:rsidR="000E2A88" w:rsidRPr="00D912CE">
        <w:rPr>
          <w:rFonts w:ascii="Times" w:hAnsi="Times" w:cs="Segoe UI"/>
          <w:sz w:val="24"/>
        </w:rPr>
        <w:t>Westendorp</w:t>
      </w:r>
      <w:proofErr w:type="spellEnd"/>
      <w:r w:rsidR="000E2A88" w:rsidRPr="00D912CE">
        <w:rPr>
          <w:rFonts w:ascii="Times" w:hAnsi="Times" w:cs="Segoe UI"/>
          <w:sz w:val="24"/>
        </w:rPr>
        <w:t xml:space="preserve"> and Kirkwood 1998; Doblhammer and Oeppen 2003; Penn and Smith 2007; Gagnon et al. 2008; Gagnon et al. 2009; Bolund et al. 2016; but see Le Bourg 2007)</w:t>
      </w:r>
      <w:r w:rsidR="00F15C38" w:rsidRPr="00D912CE">
        <w:rPr>
          <w:rFonts w:ascii="Times" w:hAnsi="Times" w:cs="Times New Roman"/>
          <w:sz w:val="24"/>
          <w:szCs w:val="24"/>
        </w:rPr>
        <w:fldChar w:fldCharType="end"/>
      </w:r>
      <w:r w:rsidRPr="00D912CE">
        <w:rPr>
          <w:rFonts w:ascii="Times" w:hAnsi="Times" w:cs="Times New Roman"/>
          <w:sz w:val="24"/>
          <w:szCs w:val="24"/>
        </w:rPr>
        <w:t xml:space="preserve">, and that these costs are more evident among individuals with limited resources </w:t>
      </w:r>
      <w:r w:rsidR="00F15C38" w:rsidRPr="00D912CE">
        <w:rPr>
          <w:rFonts w:ascii="Times" w:hAnsi="Times" w:cs="Times New Roman"/>
          <w:sz w:val="24"/>
          <w:szCs w:val="24"/>
        </w:rPr>
        <w:fldChar w:fldCharType="begin"/>
      </w:r>
      <w:r w:rsidR="000E2A88" w:rsidRPr="00D912CE">
        <w:rPr>
          <w:rFonts w:ascii="Times" w:hAnsi="Times" w:cs="Times New Roman"/>
          <w:sz w:val="24"/>
          <w:szCs w:val="24"/>
        </w:rPr>
        <w:instrText xml:space="preserve"> ADDIN ZOTERO_ITEM CSL_CITATION {"citationID":"PkKhdr7q","properties":{"formattedCitation":"(Tracer 1991; Lycett et al. 2000; Dribe 2004)","plainCitation":"(Tracer 1991; Lycett et al. 2000; Dribe 2004)"},"citationItems":[{"id":8263,"uris":["http://zotero.org/users/451958/items/HLDEVAT2"],"uri":["http://zotero.org/users/451958/items/HLDEVAT2"],"itemData":{"id":8263,"type":"article-journal","title":"Fertility</w:instrText>
      </w:r>
      <w:r w:rsidR="000E2A88" w:rsidRPr="00D912CE">
        <w:rPr>
          <w:rFonts w:ascii="Noteworthy Light" w:hAnsi="Noteworthy Light" w:cs="Noteworthy Light"/>
          <w:sz w:val="24"/>
          <w:szCs w:val="24"/>
        </w:rPr>
        <w:instrText>‐</w:instrText>
      </w:r>
      <w:r w:rsidR="000E2A88" w:rsidRPr="00D912CE">
        <w:rPr>
          <w:rFonts w:ascii="Times" w:hAnsi="Times" w:cs="Times New Roman"/>
          <w:sz w:val="24"/>
          <w:szCs w:val="24"/>
        </w:rPr>
        <w:instrText xml:space="preserve">related changes in maternal body composition among the au of Papua New Guinea","container-title":"American Journal of Physical Anthropology","page":"393-405","volume":"85","issue":"4","author":[{"family":"Tracer","given":"David P"}],"issued":{"date-parts":[["1991"]]}}},{"id":6831,"uris":["http://zotero.org/users/451958/items/DAKUHFN6"],"uri":["http://zotero.org/users/451958/items/DAKUHFN6"],"itemData":{"id":6831,"type":"article-journal","title":"Longevity and the costs of reproduction in a historical human population","container-title":"Proceedings of the Royal Society of London B: Biological Sciences","page":"31–35","volume":"267","issue":"1438","source":"Google Scholar","author":[{"family":"Lycett","given":"John E."},{"family":"Dunbar","given":"R. I. M."},{"family":"Voland","given":"Eckart"}],"issued":{"date-parts":[["2000"]]}}},{"id":8176,"uris":["http://zotero.org/users/451958/items/PV4QFT4M"],"uri":["http://zotero.org/users/451958/items/PV4QFT4M"],"itemData":{"id":8176,"type":"article-journal","title":"Long-term effects of childbearing on mortality: evidence from pre-industrial Sweden","container-title":"Population Studies","page":"297-310","volume":"58","issue":"3","author":[{"family":"Dribe","given":"Martin"}],"issued":{"date-parts":[["2004"]]}}}],"schema":"https://github.com/citation-style-language/schema/raw/master/csl-citation.json"} </w:instrText>
      </w:r>
      <w:r w:rsidR="00F15C38" w:rsidRPr="00D912CE">
        <w:rPr>
          <w:rFonts w:ascii="Times" w:hAnsi="Times" w:cs="Times New Roman"/>
          <w:sz w:val="24"/>
          <w:szCs w:val="24"/>
        </w:rPr>
        <w:fldChar w:fldCharType="separate"/>
      </w:r>
      <w:r w:rsidR="000E2A88" w:rsidRPr="00D912CE">
        <w:rPr>
          <w:rFonts w:ascii="Times" w:hAnsi="Times" w:cs="Segoe UI"/>
          <w:sz w:val="24"/>
        </w:rPr>
        <w:t>(Tracer 1991; Lycett et al. 2000; Dribe 2004)</w:t>
      </w:r>
      <w:r w:rsidR="00F15C38" w:rsidRPr="00D912CE">
        <w:rPr>
          <w:rFonts w:ascii="Times" w:hAnsi="Times" w:cs="Times New Roman"/>
          <w:sz w:val="24"/>
          <w:szCs w:val="24"/>
        </w:rPr>
        <w:fldChar w:fldCharType="end"/>
      </w:r>
      <w:r w:rsidRPr="00D912CE">
        <w:rPr>
          <w:rFonts w:ascii="Times" w:hAnsi="Times" w:cs="Times New Roman"/>
          <w:sz w:val="24"/>
          <w:szCs w:val="24"/>
        </w:rPr>
        <w:t>. However, past studies primarily use mortality as an endpoint, and have generally not addressed underlying biological pathways by which reproduction might influence survival. A deeper understanding of these pathways may allow us to better understand the evolutionary constraints surrounding reproduction and possibly to mitigate negative health effects of reproduction.</w:t>
      </w:r>
    </w:p>
    <w:p w:rsidR="0008612F" w:rsidRPr="00D912CE" w:rsidRDefault="0008612F" w:rsidP="0008612F">
      <w:pPr>
        <w:spacing w:after="120"/>
        <w:rPr>
          <w:rFonts w:ascii="Times" w:hAnsi="Times" w:cs="Times New Roman"/>
          <w:sz w:val="24"/>
          <w:szCs w:val="24"/>
        </w:rPr>
      </w:pPr>
      <w:r w:rsidRPr="00D912CE">
        <w:rPr>
          <w:rFonts w:ascii="Times" w:hAnsi="Times" w:cs="Times New Roman"/>
          <w:sz w:val="24"/>
          <w:szCs w:val="24"/>
        </w:rPr>
        <w:t xml:space="preserve">Here we test for </w:t>
      </w:r>
      <w:proofErr w:type="spellStart"/>
      <w:r w:rsidRPr="00D912CE">
        <w:rPr>
          <w:rFonts w:ascii="Times" w:hAnsi="Times" w:cs="Times New Roman"/>
          <w:sz w:val="24"/>
          <w:szCs w:val="24"/>
        </w:rPr>
        <w:t>CoR</w:t>
      </w:r>
      <w:proofErr w:type="spellEnd"/>
      <w:r w:rsidRPr="00D912CE">
        <w:rPr>
          <w:rFonts w:ascii="Times" w:hAnsi="Times" w:cs="Times New Roman"/>
          <w:sz w:val="24"/>
          <w:szCs w:val="24"/>
        </w:rPr>
        <w:t xml:space="preserve"> in humans using two recently described markers of </w:t>
      </w:r>
      <w:r w:rsidR="008F192D" w:rsidRPr="00D912CE">
        <w:rPr>
          <w:rFonts w:ascii="Times" w:hAnsi="Times" w:cs="Times New Roman"/>
          <w:sz w:val="24"/>
          <w:szCs w:val="24"/>
        </w:rPr>
        <w:t>aging</w:t>
      </w:r>
      <w:r w:rsidRPr="00D912CE">
        <w:rPr>
          <w:rFonts w:ascii="Times" w:hAnsi="Times" w:cs="Times New Roman"/>
          <w:sz w:val="24"/>
          <w:szCs w:val="24"/>
        </w:rPr>
        <w:t>: telomere length (TL) and epigenetic age (</w:t>
      </w:r>
      <w:proofErr w:type="spellStart"/>
      <w:r w:rsidRPr="00D912CE">
        <w:rPr>
          <w:rFonts w:ascii="Times" w:hAnsi="Times" w:cs="Times New Roman"/>
          <w:sz w:val="24"/>
          <w:szCs w:val="24"/>
        </w:rPr>
        <w:t>DNAmAge</w:t>
      </w:r>
      <w:proofErr w:type="spellEnd"/>
      <w:r w:rsidRPr="00D912CE">
        <w:rPr>
          <w:rFonts w:ascii="Times" w:hAnsi="Times" w:cs="Times New Roman"/>
          <w:sz w:val="24"/>
          <w:szCs w:val="24"/>
        </w:rPr>
        <w:t xml:space="preserve">). Telomeres are non-coding DNA sequences that cap chromosomes, and are required for cell division and survival </w:t>
      </w:r>
      <w:r w:rsidR="00F15C38" w:rsidRPr="00D912CE">
        <w:rPr>
          <w:rFonts w:ascii="Times" w:hAnsi="Times" w:cs="Times New Roman"/>
          <w:sz w:val="24"/>
          <w:szCs w:val="24"/>
        </w:rPr>
        <w:fldChar w:fldCharType="begin"/>
      </w:r>
      <w:r w:rsidR="000E2A88" w:rsidRPr="00D912CE">
        <w:rPr>
          <w:rFonts w:ascii="Times" w:hAnsi="Times" w:cs="Times New Roman"/>
          <w:sz w:val="24"/>
          <w:szCs w:val="24"/>
        </w:rPr>
        <w:instrText xml:space="preserve"> ADDIN ZOTERO_ITEM CSL_CITATION {"citationID":"amkf6j50so","properties":{"formattedCitation":"(Blackburn and Gall 1978; Meyne et al. 1989)","plainCitation":"(Blackburn and Gall 1978; Meyne et al. 1989)"},"citationItems":[{"id":8160,"uris":["http://zotero.org/users/451958/items/J77GGQTY"],"uri":["http://zotero.org/users/451958/items/J77GGQTY"],"itemData":{"id":8160,"type":"article-journal","title":"A tandemly repeated sequence at the termini of the extrachromosomal ribosomal RNA genes in Tetrahymena","container-title":"Journal of Molecular Biology","page":"33-53","volume":"120","issue":"1","abstract":"The extrachromosomal genes coding for ribosomal RNA (rDNA) in the ciliated protozoan Tetrahymena thermophila were studied with respect to sequences occurring at their termini. The linear rDNA molecules had previously been shown to be palindromic (Karrer and Gall, 1976; Engberg et al., 1976). Within the terminal rDNA fragment produced by restriction endonuclease digestion, a tandomly repeated hexanucleotide sequence 5' (C-C-C-C-A-A)n 3' was found, where n is between 20 and 70. This fragment was heterogeneous in length as judged by gel electrophoresis. The repeating sequence was preferentially synthesized when rDNA was used as the template by Escherichia coli DNA polymerase I. Initiation occurred at specific single-strand discontinuities, probably one-nucleotide gaps, found every few repeats on the C-C-C-C-A-A strand. At least one discontinuity is present on the G-G-G-G-T-T strand. Experiments with T4 DNA polymerase suggested that there are no free cohesive ends on the rDNA of the kind found in bacteriophage [lambda] DNA. The orientation of the strands carrying the repeating hexanucleotide sequence was determined, and a model for the termini of the rDNA based on these findings is presented.","author":[{"family":"Blackburn","given":"Elizabeth H."},{"family":"Gall","given":"Joseph G."}],"issued":{"date-parts":[["1978"]]}}},{"id":8234,"uris":["http://zotero.org/users/451958/items/BQVAEFVY"],"uri":["http://zotero.org/users/451958/items/BQVAEFVY"],"itemData":{"id":8234,"type":"article-journal","title":"Conservation of the human telomere sequence (TTAGGG)n among vertebrates","container-title":"Proceedings of the National Academy of Sciences","page":"7049-53","volume":"86","issue":"18","abstract":"To determine the evolutionary origin of the human telomere sequence (TTAGGG)n, biotinylated oligodeoxynucleotides of this sequence were hybridized to metaphase spreads from 91 different species, including representative orders of bony fish, reptiles, amphibians, birds, and mammals. Under stringent hybridization conditions, fluorescent signals were detected at the telomeres of all chromosomes, in all 91 species. The conservation of the (TTAGGG)n sequence and its telomeric location, in species thought to share a common ancestor over 400 million years ago, strongly suggest that this sequence is the functional vertebrate telomere.","author":[{"family":"Meyne","given":"J."},{"family":"Ratliff","given":"R. L."},{"family":"Moyzis","given":"R. K."}],"issued":{"date-parts":[["1989"]]}}}],"schema":"https://github.com/citation-style-language/schema/raw/master/csl-citation.json"} </w:instrText>
      </w:r>
      <w:r w:rsidR="00F15C38" w:rsidRPr="00D912CE">
        <w:rPr>
          <w:rFonts w:ascii="Times" w:hAnsi="Times" w:cs="Times New Roman"/>
          <w:sz w:val="24"/>
          <w:szCs w:val="24"/>
        </w:rPr>
        <w:fldChar w:fldCharType="separate"/>
      </w:r>
      <w:r w:rsidR="000E2A88" w:rsidRPr="00D912CE">
        <w:rPr>
          <w:rFonts w:ascii="Times" w:hAnsi="Times" w:cs="Times New Roman"/>
          <w:noProof/>
          <w:sz w:val="24"/>
          <w:szCs w:val="24"/>
        </w:rPr>
        <w:t>(Blackburn and Gall 1978; Meyne et al. 1989)</w:t>
      </w:r>
      <w:r w:rsidR="00F15C38" w:rsidRPr="00D912CE">
        <w:rPr>
          <w:rFonts w:ascii="Times" w:hAnsi="Times" w:cs="Times New Roman"/>
          <w:sz w:val="24"/>
          <w:szCs w:val="24"/>
        </w:rPr>
        <w:fldChar w:fldCharType="end"/>
      </w:r>
      <w:r w:rsidRPr="00D912CE">
        <w:rPr>
          <w:rFonts w:ascii="Times" w:hAnsi="Times" w:cs="Times New Roman"/>
          <w:sz w:val="24"/>
          <w:szCs w:val="24"/>
        </w:rPr>
        <w:t xml:space="preserve">. Telomere length shortens with cell division and chronological age, placing a limit on the number of cell divisions </w:t>
      </w:r>
      <w:r w:rsidR="00F15C38" w:rsidRPr="00D912CE">
        <w:rPr>
          <w:rFonts w:ascii="Times" w:hAnsi="Times" w:cs="Times New Roman"/>
          <w:sz w:val="24"/>
          <w:szCs w:val="24"/>
        </w:rPr>
        <w:fldChar w:fldCharType="begin"/>
      </w:r>
      <w:r w:rsidR="000E2A88" w:rsidRPr="00D912CE">
        <w:rPr>
          <w:rFonts w:ascii="Times" w:hAnsi="Times" w:cs="Times New Roman"/>
          <w:sz w:val="24"/>
          <w:szCs w:val="24"/>
        </w:rPr>
        <w:instrText xml:space="preserve"> ADDIN ZOTERO_ITEM CSL_CITATION {"citationID":"a1a82q7ju2h","properties":{"formattedCitation":"(Olovnikov 1971; Watson 1972; Harley et al. 1990; Counter et al. 1992; Oikawa and Kawanishi 1999; Richter and Zglinicki 2007)","plainCitation":"(Olovnikov 1971; Watson 1972; Harley et al. 1990; Counter et al. 1992; Oikawa and Kawanishi 1999; Richter and Zglinicki 2007)"},"citationItems":[{"id":8243,"uris":["http://zotero.org/users/451958/items/6G2ZPASU"],"uri":["http://zotero.org/users/451958/items/6G2ZPASU"],"itemData":{"id":8243,"type":"article-journal","title":"Principle of marginotomy in template synthesis of polynucleotides","container-title":"Dokl Akad Nauk SSSR","page":"1496-9","volume":"201","issue":"6","author":[{"family":"Olovnikov","given":"A. M."}],"issued":{"date-parts":[["1971"]]}}},{"id":8266,"uris":["http://zotero.org/users/451958/items/QWJ2A2KS"],"uri":["http://zotero.org/users/451958/items/QWJ2A2KS"],"itemData":{"id":8266,"type":"article-journal","title":"Origin of concatemeric T7 DNA","container-title":"Nat New Biol","page":"197-201","volume":"239","issue":"94","author":[{"family":"Watson","given":"J. D."}],"issued":{"date-parts":[["1972"]]}}},{"id":8198,"uris":["http://zotero.org/users/451958/items/JSNU8F7A"],"uri":["http://zotero.org/users/451958/items/JSNU8F7A"],"itemData":{"id":8198,"type":"article-journal","title":"Telomeres shorten during ageing of human fibroblasts","container-title":"Nature","page":"458-460","volume":"345","issue":"6274","author":[{"family":"Harley","given":"Calvin B."},{"family":"Futcher","given":"A. Bruce"},{"family":"Greider","given":"Carol W."}],"issued":{"date-parts":[["1990"]]}}},{"id":8165,"uris":["http://zotero.org/users/451958/items/P5HLLDTK"],"uri":["http://zotero.org/users/451958/items/P5HLLDTK"],"itemData":{"id":8165,"type":"article-journal","title":"Telomere Shortening Associated with Chromosome Instability Is Arrested in Immortal Cells Which Express Telomerase Activity","container-title":"Embo Journal","page":"1921-1929","volume":"11","issue":"5","abstract":"Loss of telomeric DNA during cell proliferation may play a role in ageing and cancer. Since telomeres permit complete replication of eukaryotic chromosomes and protect their ends from recombination, we have measured telomere length, telomerase activity and chromosome rearrangements in human cells before and after transformation with SV40 or Ad5. In all mortal populations, telomeres shortened by almost-equal-to 65 bp/generation during the lifespan of the cultures. When transformed cells reached crisis, the length of the telomeric TTAGGG repeats was only almost-equal-to 1.5 kbp and many dicentric chromosomes were observed. In immortal cells, telomere length and frequency of dicentric chromosomes stabilized after crisis. Telomerase activity was not detectable in control or extended lifespan populations but was present in immortal populations. These results suggest that chromosomes with short (TTAGGG)n tracts are recombinogenic, critically shortened telomeres may be incompatible with cell proliferation and stabilization of telomere length by telomerase may be required for immortalization.","author":[{"family":"Counter","given":"C. M."},{"family":"Avilion","given":"A. A."},{"family":"Lefeuvre","given":"C. E."},{"family":"Stewart","given":"N. G."},{"family":"Greider","given":"C. W."},{"family":"Harley","given":"C. B."},{"family":"Bacchetti","given":"S."}],"issued":{"date-parts":[["1992"]]}}},{"id":8240,"uris":["http://zotero.org/users/451958/items/K6ITPSEU"],"uri":["http://zotero.org/users/451958/items/K6ITPSEU"],"itemData":{"id":8240,"type":"article-journal","title":"Site-specific DNA damage at GGG sequence by oxidative stress may accelerate telomere shortening","container-title":"Febs Letters","page":"365-368","volume":"453","issue":"3","abstract":"Telomere shortening during human aging has been reported to be accelerated by oxidative stress. We investigated the mechanism of telomere shortening by oxidative stress. H2O2 plus Cu(II) caused predominant DNA damage at the 5' site of 5'-GGG-3' in the telomere sequence. Furthermore, H2O2 plus Cu(II) induced 8-oxo-7,8-dihydro-2'-deoxyguanosine (8-oxodG) formation in telomere sequences more efficiently than that in non-telomere sequences. NO plus O-2(-) efficiently caused base alteration at the 5' site of 5'-GGG-3' in the telomere sequence. It is concluded that the site-specific DNA damage at the GGG sequence by oxidative stress may play an important role in increasing the rate of telomere shortening with aging. (C) 1999 Federation of European Biochemical Societies.","author":[{"family":"Oikawa","given":"S."},{"family":"Kawanishi","given":"S."}],"issued":{"date-parts":[["1999"]]}}},{"id":8249,"uris":["http://zotero.org/users/451958/items/43VXF7MQ"],"uri":["http://zotero.org/users/451958/items/43VXF7MQ"],"itemData":{"id":8249,"type":"article-journal","title":"A continuous correlation between oxidative stress and telomere shortening in fibroblasts","container-title":"Experimental Gerontology","page":"1039-1042","volume":"42","issue":"11","author":[{"family":"Richter","given":"T."},{"family":"Zglinicki","given":"T."}],"issued":{"date-parts":[["2007"]]}}}],"schema":"https://github.com/citation-style-language/schema/raw/master/csl-citation.json"} </w:instrText>
      </w:r>
      <w:r w:rsidR="00F15C38" w:rsidRPr="00D912CE">
        <w:rPr>
          <w:rFonts w:ascii="Times" w:hAnsi="Times" w:cs="Times New Roman"/>
          <w:sz w:val="24"/>
          <w:szCs w:val="24"/>
        </w:rPr>
        <w:fldChar w:fldCharType="separate"/>
      </w:r>
      <w:r w:rsidR="000E2A88" w:rsidRPr="00D912CE">
        <w:rPr>
          <w:rFonts w:ascii="Times" w:hAnsi="Times" w:cs="Segoe UI"/>
          <w:sz w:val="24"/>
        </w:rPr>
        <w:t>(Olovnikov 1971; Watson 1972; Harley et al. 1990; Counter et al. 1992; Oikawa and Kawanishi 1999; Richter and Zglinicki 2007)</w:t>
      </w:r>
      <w:r w:rsidR="00F15C38" w:rsidRPr="00D912CE">
        <w:rPr>
          <w:rFonts w:ascii="Times" w:hAnsi="Times" w:cs="Times New Roman"/>
          <w:sz w:val="24"/>
          <w:szCs w:val="24"/>
        </w:rPr>
        <w:fldChar w:fldCharType="end"/>
      </w:r>
      <w:r w:rsidRPr="00D912CE">
        <w:rPr>
          <w:rFonts w:ascii="Times" w:hAnsi="Times" w:cs="Times New Roman"/>
          <w:sz w:val="24"/>
          <w:szCs w:val="24"/>
        </w:rPr>
        <w:t xml:space="preserve">. </w:t>
      </w:r>
      <w:r w:rsidR="008F192D" w:rsidRPr="00D912CE">
        <w:rPr>
          <w:rFonts w:ascii="Times" w:hAnsi="Times" w:cs="Times New Roman"/>
          <w:sz w:val="24"/>
          <w:szCs w:val="24"/>
        </w:rPr>
        <w:t>S</w:t>
      </w:r>
      <w:r w:rsidRPr="00D912CE">
        <w:rPr>
          <w:rFonts w:ascii="Times" w:hAnsi="Times" w:cs="Times New Roman"/>
          <w:sz w:val="24"/>
          <w:szCs w:val="24"/>
        </w:rPr>
        <w:t>horter TL, controlling for age,</w:t>
      </w:r>
      <w:r w:rsidR="008F192D" w:rsidRPr="00D912CE">
        <w:rPr>
          <w:rFonts w:ascii="Times" w:hAnsi="Times" w:cs="Times New Roman"/>
          <w:sz w:val="24"/>
          <w:szCs w:val="24"/>
        </w:rPr>
        <w:t xml:space="preserve"> in turn</w:t>
      </w:r>
      <w:r w:rsidRPr="00D912CE">
        <w:rPr>
          <w:rFonts w:ascii="Times" w:hAnsi="Times" w:cs="Times New Roman"/>
          <w:sz w:val="24"/>
          <w:szCs w:val="24"/>
        </w:rPr>
        <w:t xml:space="preserve"> predicts higher morbidity and mortality rates </w:t>
      </w:r>
      <w:r w:rsidR="00F15C38" w:rsidRPr="00D912CE">
        <w:rPr>
          <w:rFonts w:ascii="Times" w:hAnsi="Times" w:cs="Times New Roman"/>
          <w:sz w:val="24"/>
          <w:szCs w:val="24"/>
        </w:rPr>
        <w:fldChar w:fldCharType="begin"/>
      </w:r>
      <w:r w:rsidR="000E2A88" w:rsidRPr="00D912CE">
        <w:rPr>
          <w:rFonts w:ascii="Times" w:hAnsi="Times" w:cs="Times New Roman"/>
          <w:sz w:val="24"/>
          <w:szCs w:val="24"/>
        </w:rPr>
        <w:instrText xml:space="preserve"> ADDIN ZOTERO_ITEM CSL_CITATION {"citationID":"a2opvf0h3","properties":{"formattedCitation":"(Cawthon et al. 2003; Honig et al. 2004; Martin-Ruiz et al. 2006; Bakaysa et al. 2007; Kimura et al. 2008; Ehrlenbach et al. 2009; Fitzpatrick et al. 2011; Haycock et al. 2014)","plainCitation":"(Cawthon et al. 2003; Honig et al. 2004; Martin-Ruiz et al. 2006; Bakaysa et al. 2007; Kimura et al. 2008; Ehrlenbach et al. 2009; Fitzpatrick et al. 2011; Haycock et al. 2014)"},"citationItems":[{"id":8179,"uris":["http://zotero.org/users/451958/items/JW2MKP5H"],"uri":["http://zotero.org/users/451958/items/JW2MKP5H"],"itemData":{"id":8179,"type":"article-journal","title":"Influences on the reduction of relative telomere length over 10 years in the population-based Bruneck Study: introduction of a well-controlled high-throughput assay","container-title":"Int J Epidemiol","page":"1725-1734","volume":"38","issue":"6","abstract":"BACKGROUND: Telomeres play a key role in the maintenance of chromosome integrity. Short telomeres are linked to age-associated diseases and cancer. Our aim was to determine the decrease rate of relative telomere length (RTL) over 10 years and whether this rate was influenced by age, sex and smoking behaviour. METHODS: We compared RTL in 510 sample pairs from the longitudinal population-based Bruneck Study, which were collected in 1995 and recollected in 2005, and additionally determined RTL from 159 participants who died during follow-up. RTL were determined by a high-throughput real-time PCR assay and by applying a mathematical model. RESULTS: The telomeres shortened, on average, by 455 bp over 10 years. The RTL shortening rate was highly correlated with baseline RTL (r = 0.674, P &lt; 0.001). Participants who died within the observed period had considerably shorter telomeres than those who survived (median RTL of 0.98 vs 1.49; P &lt; 0.001). In contrast to previous studies, smoking behaviour had no influence on RTL and on telomere shortening. CONCLUSION: This is the first comprehensive longitudinal study of individuals who were, on average, 60 at baseline, and who were re-evaluated 10 years later. Our methodology proved to be a reliable tool for a rapid, accurate and cost-efficient determination of RTL with a low amount of DNA.","author":[{"family":"Ehrlenbach","given":"S."},{"family":"Willeit","given":"P."},{"family":"Kiechl","given":"S."},{"family":"Willeit","given":"J."},{"family":"Reindl","given":"M."},{"family":"Schanda","given":"K."},{"family":"Kronenberg","given":"F."},{"family":"Brandstatter","given":"A."}],"issued":{"date-parts":[["2009"]]}}},{"id":8164,"uris":["http://zotero.org/users/451958/items/5RMZ6K9V"],"uri":["http://zotero.org/users/451958/items/5RMZ6K9V"],"itemData":{"id":8164,"type":"article-journal","title":"Association between telomere length in blood and mortality in people aged 60 years or older","container-title":"The Lancet","page":"393-395","volume":"361","issue":"9355","abstract":"Summary During normal ageing, the gradual loss of telomeric DNA in dividing somatic cells can contribute to replicative senescence, apoptosis, or neoplastic transformation. In the genetic disorder dyskeratosis congenita, telomere shortening is accelerated, and patients have premature onset of many age-related diseases and early death. We aimed to assess an association between telomere length and mortality in 143 normal unrelated individuals over the age of 60 years. Those with shorter telomeres in blood DNA had poorer survival, attributable in part to a 3·18-fold higher mortality rate from heart disease (95% CI 1·36-7·45, p=0·0079), and an 8·54-fold higher mortality rate from infectious disease (1·52-47·9, p=0·015). These results lend support to the hypothesis that telomere shortening in human beings contributes to mortality in many age-related diseases.","author":[{"family":"Cawthon","given":"Richard M."},{"family":"Smith","given":"Ken R."},{"family":"O'Brien","given":"Elizabeth"},{"family":"Sivatchenko","given":"Anna"},{"family":"Kerber","given":"Richard A."}],"issued":{"date-parts":[["2003"]]}}},{"id":8151,"uris":["http://zotero.org/users/451958/items/9ISLS9KS"],"uri":["http://zotero.org/users/451958/items/9ISLS9KS"],"itemData":{"id":8151,"type":"article-journal","title":"Telomere length predicts survival independent of genetic influences","container-title":"Aging Cell","page":"769-74","volume":"6","issue":"6","abstract":"Telomeres prevent the loss of coding genetic material during chromosomal replication. Previous research suggests that shorter telomere length may be associated with lower survival. Because genetic factors are important for individual differences in both telomere length and mortality, this association could reflect genetic or environmental pleiotropy rather than a direct biological effect of telomeres. We demonstrate through within-pair analyses of Swedish twins that telomere length at advanced age is a biomarker that predicts survival beyond the impact of early familial environment and genetic factors in common with telomere length and mortality. Twins with the shortest telomeres had a three times greater risk of death during the follow-up period than their co-twins with the longest telomere measurements [hazard ratio (RR) = 2.8, 95% confidence interval 1.1-7.3, P = 0.03].","author":[{"family":"Bakaysa","given":"S. L."},{"family":"Mucci","given":"L. A."},{"family":"Slagboom","given":"P. E."},{"family":"Boomsma","given":"D. I."},{"family":"McClearn","given":"G. E."},{"family":"Johansson","given":"B."},{"family":"Pedersen","given":"N. L."}],"issued":{"date-parts":[["2007"]]}}},{"id":8213,"uris":["http://zotero.org/users/451958/items/G9F53W66"],"uri":["http://zotero.org/users/451958/items/G9F53W66"],"itemData":{"id":8213,"type":"article-journal","title":"Telomere length and mortality: a study of leukocytes in elderly Danish twins","container-title":"Am J Epidemiol","page":"799-806","volume":"167","issue":"7","abstract":"Leukocyte telomere length, representing the mean length of all telomeres in leukocytes, is ostensibly a bioindicator of human aging. The authors hypothesized that shorter telomeres might forecast imminent mortality in elderly people better than leukocyte telomere length. They performed mortality analysis in 548 same-sex Danish twins (274 pairs) aged 73-94 years, of whom 204 pairs experienced the death of one or both co-twins during 9-10 years of follow-up (1997-2007). From the terminal restriction fragment length (TRFL) distribution, the authors obtained the mean TRFL (mTRFL) and the mean values of the shorter 50% (mTRFL(50)) and shortest 25% (mTRFL(25)) of TRFLs in the distribution and computed the mode of TRFL (MTRFL). They analyzed the proportions of twin pairs in which the co-twin with the shorter telomeres died first. The proportions derived from the intrapair comparisons indicated that the shorter telomeres predicted the death of the first co-twin better than the mTRFL did (mTRFL: 0.56, 95% confidence interval (CI): 0.49, 0.63; mTRFL(50): 0.59, 95% CI: 0.52, 0.66; mTRFL(25): 0.59, 95% CI: 0.52, 0.66; MTRFL: 0.60, 95% CI: 0.53, 0.67). The telomere-mortality association was stronger in years 3-4 than in the rest of the follow-up period, and it grew stronger with increasing intrapair difference in all telomere parameters. Leukocyte telomere dynamics might help explain the boundaries of the human life span.","author":[{"family":"Kimura","given":"M."},{"family":"Hjelmborg","given":"J. V."},{"family":"Gardner","given":"J. P."},{"family":"Bathum","given":"L."},{"family":"Brimacombe","given":"M."},{"family":"Lu","given":"X."},{"family":"Christiansen","given":"L."},{"family":"Vaupel","given":"J. W."},{"family":"Aviv","given":"A."},{"family":"Christensen","given":"K."}],"issued":{"date-parts":[["2008"]]}}},{"id":8202,"uris":["http://zotero.org/users/451958/items/M6E92BCD"],"uri":["http://zotero.org/users/451958/items/M6E92BCD"],"itemData":{"id":8202,"type":"article-journal","title":"Biological aging: Does telomere length predict dementia and mortality?","container-title":"Neurobiology of Aging","page":"S435-S435","volume":"25","author":[{"family":"Honig","given":"L. S."},{"family":"Flores","given":"I."},{"family":"Schupf","given":"N."},{"family":"Lee","given":"J. H."},{"family":"Mayeux","given":"R."}],"issued":{"date-parts":[["2004"]]}}},{"id":8230,"uris":["http://zotero.org/users/451958/items/A2E5U9P9"],"uri":["http://zotero.org/users/451958/items/A2E5U9P9"],"itemData":{"id":8230,"type":"article-journal","title":"Telomere length predicts poststroke mortality, dementia, and cognitive decline","container-title":"Annals of Neurology","page":"174-180","volume":"60","issue":"2","abstract":"Objective: Long-term cognitive development is variable among stroke survivors, with a high proportion developing dementia. Early identification of those at risk is highly desirable to target interventions for secondary prevention. Telomere length in peripheral blood mononuclear cells was tested as prognostic risk marker. Methods: A cohort of 195 nondemented stroke survivors was followed prospectively from 3 months after stroke for 2 years for cognitive assessment and diagnosis of dementia and for 5 years for survival. Telomere lengths in peripheral blood mononuclear cells were measured at 3 months after stroke by in-gel hybridization. Hazard ratios for survival in relation to telomere length and odds ratios for dementia were estimated using multivariate techniques, and changes in Mini-Mental State Examination scores between baseline and 2 years were related to telomere length using multivariate linear regression. Results: Longer telomeres at baseline were associated with reduced risk for death (hazard ratio for linear trend per 1,000bp = 0.52; 95% confidence interval, 0.28-0.98; p = 0.04, adjusted for age) and dementia (odds ratio for linear trend per 1,000bp = 0.19; 95% confidence interval, 0.07-0.54; p = 0.002) and less reduction in Mini-Mental State Examination score (p = 0.04, adjusted for baseline score). Interpretation: Telomere length is a prognostic marker for poststroke cognitive decline, dementia, and death.","author":[{"family":"Martin-Ruiz","given":"C."},{"family":"Dickinson","given":"H. O."},{"family":"Keys","given":"B."},{"family":"Rowan","given":"E."},{"family":"Kenny","given":"R. A."},{"family":"Zglinicki","given":"T.","non-dropping-particle":"von"}],"issued":{"date-parts":[["2006"]]}}},{"id":8191,"uris":["http://zotero.org/users/451958/items/TGXRATZL"],"uri":["http://zotero.org/users/451958/items/TGXRATZL"],"itemData":{"id":8191,"type":"article-journal","title":"Leukocyte telomere length and mortality in the Cardiovascular Health Study","container-title":"J Gerontol A Biol Sci Med Sci","page":"421-9","volume":"66","issue":"4","abstract":"BACKGROUND: Leukocyte telomere length (LTL) is related to diseases of aging, but studies of mortality have been inconsistent. METHODS: We evaluated LTL in relation to total mortality and specific cause of death in 1,136 participants of the Cardiovascular Health Study who provided blood samples in 1992-1993 and survived through 1997-1998. LTL was measured by Southern blots of the terminal restriction fragments. Cause of death was classified by a committee of physicians reviewing death certificates, medical records, and informant interviews. RESULTS: A total of 468 (41.2%) deaths occurred over 6.1 years of follow-up in participants with mean age of 73.9 years (SD 4.7), 65.4% female, and 14.8% African American. Although increased age and male gender were associated with shorter LTLs, African Americans had significantly longer LTLs independent of age and sex (p &lt; .001). Adjusted for age, sex, and race, persons with the shortest quartile of LTL were 60% more likely to die during follow-up than those within the longest quartile (hazard ratio: 1.61, 95% confidence interval: 1.22-2.12, p = .001). The association remained after adjustment for cardiovascular disease risk factors. Evaluations of cause of death found LTL to be related to deaths due to an infectious disease etiology (hazard ratio: 2.80, 95% confidence interval: 1.32-5.94, p = .007), whereas a borderline association was found for cardiac deaths (hazard ratio: 1.82, 95% confidence interval: 0.95-3.49, p = .07) in adjusted models. Risk estimates for deaths due to cancer, dementia, and ischemic stroke were not significant. CONCLUSION: These data weakly corroborate prior findings of associations between LTL and mortality in the elderly.","author":[{"family":"Fitzpatrick","given":"A. L."},{"family":"Kronmal","given":"R. A."},{"family":"Kimura","given":"M."},{"family":"Gardner","given":"J. P."},{"family":"Psaty","given":"B. M."},{"family":"Jenny","given":"N. S."},{"family":"Tracy","given":"R. P."},{"family":"Hardikar","given":"S."},{"family":"Aviv","given":"A."}],"issued":{"date-parts":[["2011"]]}}},{"id":8199,"uris":["http://zotero.org/users/451958/items/BN988NSS"],"uri":["http://zotero.org/users/451958/items/BN988NSS"],"itemData":{"id":8199,"type":"article-journal","title":"Leucocyte telomere length and risk of cardiovascular disease: systematic review and meta-analysis","container-title":"BMJ","page":"g4227","volume":"349","abstract":"OBJECTIVE: To assess the association between leucocyte telomere length and risk of cardiovascular disease. DESIGN: Systematic review and meta-analysis. DATA SOURCES: Studies published up to March 2014 identified through searches of Medline, Web of Science, and Embase. ELIGIBILITY CRITERIA: Prospective and retrospective studies that reported on associations between leucocyte telomere length and coronary heart disease (defined as non-fatal myocardial infarction, coronary heart disease death, or coronary revascularisation) or cerebrovascular disease (defined as non-fatal stroke or death from cerebrovascular disease) and were broadly representative of general populations–that is, they did not select cohort or control participants on the basis of pre-existing cardiovascular disease or diabetes. RESULTS: Twenty four studies involving 43,725 participants and 8400 patients with cardiovascular disease (5566 with coronary heart disease and 2834 with cerebrovascular disease) were found to be eligible. In a comparison of the shortest versus longest third of leucocyte telomere length, the pooled relative risk for coronary heart disease was 1.54 (95% confidence interval 1.30 to 1.83) in all studies, 1.40 (1.15 to 1.70) in prospective studies, and 1.80 (1.32 to 2.44) in retrospective studies. Heterogeneity between studies was moderate (I(2) = 64%, 41% to 77%, Phet&lt;0.001) and was not significantly explained by mean age of participants (P = 0.23), the proportion of male participants (P = 0.45), or distinction between retrospective versus prospective studies (P = 0.32). Findings for coronary heart disease were similar in meta-analyses restricted to studies that adjusted for conventional vascular risk factors (relative risk 1.42, 95% confidence interval 1.17 to 1.73); studies with &gt;/= 200 cases (1.44, 1.20 to 1.74); studies with a high quality score (1.53, 1.22 to 1.92); and in analyses that corrected for publication bias (1.34, 1.12 to 1.60). The pooled relative risk for cerebrovascular disease was 1.42 (1.11 to 1.81), with no significant heterogeneity between studies (I(2) = 41%, 0% to 72%, Phet = 0.08). Shorter telomeres were not significantly associated with cerebrovascular disease risk in prospective studies (1.14, 0.85 to 1.54) or in studies with a high quality score (1.21, 0.83 to 1.76). CONCLUSION: Available observational data show an inverse association between leucocyte telomere length and risk of coronary heart disease independent of conventional vascular risk factors. The association with cerebrovascular disease is less certain.","author":[{"family":"Haycock","given":"P. C."},{"family":"Heydon","given":"E. E."},{"family":"Kaptoge","given":"S."},{"family":"Butterworth","given":"A. S."},{"family":"Thompson","given":"A."},{"family":"Willeit","given":"P."}],"issued":{"date-parts":[["2014"]]}}}],"schema":"https://github.com/citation-style-language/schema/raw/master/csl-citation.json"} </w:instrText>
      </w:r>
      <w:r w:rsidR="00F15C38" w:rsidRPr="00D912CE">
        <w:rPr>
          <w:rFonts w:ascii="Times" w:hAnsi="Times" w:cs="Times New Roman"/>
          <w:sz w:val="24"/>
          <w:szCs w:val="24"/>
        </w:rPr>
        <w:fldChar w:fldCharType="separate"/>
      </w:r>
      <w:r w:rsidR="000E2A88" w:rsidRPr="00D912CE">
        <w:rPr>
          <w:rFonts w:ascii="Times" w:hAnsi="Times" w:cs="Segoe UI"/>
          <w:sz w:val="24"/>
        </w:rPr>
        <w:t>(Cawthon et al. 2003; Honig et al. 2004; Martin-Ruiz et al. 2006; Bakaysa et al. 2007; Kimura et al. 2008; Ehrlenbach et al. 2009; Fitzpatrick et al. 2011; Haycock et al. 2014)</w:t>
      </w:r>
      <w:r w:rsidR="00F15C38" w:rsidRPr="00D912CE">
        <w:rPr>
          <w:rFonts w:ascii="Times" w:hAnsi="Times" w:cs="Times New Roman"/>
          <w:sz w:val="24"/>
          <w:szCs w:val="24"/>
        </w:rPr>
        <w:fldChar w:fldCharType="end"/>
      </w:r>
      <w:r w:rsidRPr="00D912CE">
        <w:rPr>
          <w:rFonts w:ascii="Times" w:hAnsi="Times" w:cs="Times New Roman"/>
          <w:sz w:val="24"/>
          <w:szCs w:val="24"/>
        </w:rPr>
        <w:t xml:space="preserve">. </w:t>
      </w:r>
      <w:proofErr w:type="spellStart"/>
      <w:r w:rsidRPr="00D912CE">
        <w:rPr>
          <w:rFonts w:ascii="Times" w:hAnsi="Times" w:cs="Times New Roman"/>
          <w:sz w:val="24"/>
          <w:szCs w:val="24"/>
        </w:rPr>
        <w:t>DNAmAge</w:t>
      </w:r>
      <w:proofErr w:type="spellEnd"/>
      <w:r w:rsidRPr="00D912CE">
        <w:rPr>
          <w:rFonts w:ascii="Times" w:hAnsi="Times" w:cs="Times New Roman"/>
          <w:sz w:val="24"/>
          <w:szCs w:val="24"/>
        </w:rPr>
        <w:t xml:space="preserve"> is an emerging measure of aging based on </w:t>
      </w:r>
      <w:proofErr w:type="spellStart"/>
      <w:r w:rsidRPr="00D912CE">
        <w:rPr>
          <w:rFonts w:ascii="Times" w:hAnsi="Times" w:cs="Times New Roman"/>
          <w:sz w:val="24"/>
          <w:szCs w:val="24"/>
        </w:rPr>
        <w:t>methylation</w:t>
      </w:r>
      <w:proofErr w:type="spellEnd"/>
      <w:r w:rsidRPr="00D912CE">
        <w:rPr>
          <w:rFonts w:ascii="Times" w:hAnsi="Times" w:cs="Times New Roman"/>
          <w:sz w:val="24"/>
          <w:szCs w:val="24"/>
        </w:rPr>
        <w:t xml:space="preserve"> levels at 353 distinct </w:t>
      </w:r>
      <w:proofErr w:type="spellStart"/>
      <w:r w:rsidRPr="00D912CE">
        <w:rPr>
          <w:rFonts w:ascii="Times" w:hAnsi="Times" w:cs="Times New Roman"/>
          <w:sz w:val="24"/>
          <w:szCs w:val="24"/>
        </w:rPr>
        <w:t>CpG</w:t>
      </w:r>
      <w:proofErr w:type="spellEnd"/>
      <w:r w:rsidRPr="00D912CE">
        <w:rPr>
          <w:rFonts w:ascii="Times" w:hAnsi="Times" w:cs="Times New Roman"/>
          <w:sz w:val="24"/>
          <w:szCs w:val="24"/>
        </w:rPr>
        <w:t xml:space="preserve"> sites, which are strongly correlated with chronological age </w:t>
      </w:r>
      <w:r w:rsidR="00F15C38" w:rsidRPr="00D912CE">
        <w:rPr>
          <w:rFonts w:ascii="Times" w:hAnsi="Times" w:cs="Times New Roman"/>
          <w:sz w:val="24"/>
          <w:szCs w:val="24"/>
        </w:rPr>
        <w:fldChar w:fldCharType="begin"/>
      </w:r>
      <w:r w:rsidR="000E2A88" w:rsidRPr="00D912CE">
        <w:rPr>
          <w:rFonts w:ascii="Times" w:hAnsi="Times" w:cs="Times New Roman"/>
          <w:sz w:val="24"/>
          <w:szCs w:val="24"/>
        </w:rPr>
        <w:instrText xml:space="preserve"> ADDIN ZOTERO_ITEM CSL_CITATION {"citationID":"a1njdnruvd","properties":{"formattedCitation":"(Horvath 2013)","plainCitation":"(Horvath 2013)"},"citationItems":[{"id":6478,"uris":["http://zotero.org/users/451958/items/PPBB3633"],"uri":["http://zotero.org/users/451958/items/PPBB3633"],"itemData":{"id":6478,"type":"article-journal","title":"DNA methylation age of human tissues and cell types","container-title":"Genome Biology","page":"3156","volume":"14","source":"BioMed Central","abstract":"It is not yet known whether DNA methylation levels can be used to accurately predict age across a broad spectrum of human tissues and cell types, nor whether the resulting age prediction is a biologically meaningful measure.","DOI":"10.1186/gb-2013-14-10-r115","ISSN":"1474-760X","journalAbbreviation":"Genome Biology","author":[{"family":"Horvath","given":"Steve"}],"issued":{"date-parts":[["2013"]]}}}],"schema":"https://github.com/citation-style-language/schema/raw/master/csl-citation.json"} </w:instrText>
      </w:r>
      <w:r w:rsidR="00F15C38" w:rsidRPr="00D912CE">
        <w:rPr>
          <w:rFonts w:ascii="Times" w:hAnsi="Times" w:cs="Times New Roman"/>
          <w:sz w:val="24"/>
          <w:szCs w:val="24"/>
        </w:rPr>
        <w:fldChar w:fldCharType="separate"/>
      </w:r>
      <w:r w:rsidR="000E2A88" w:rsidRPr="00D912CE">
        <w:rPr>
          <w:rFonts w:ascii="Times" w:hAnsi="Times" w:cs="Times New Roman"/>
          <w:noProof/>
          <w:sz w:val="24"/>
          <w:szCs w:val="24"/>
        </w:rPr>
        <w:t>(Horvath 2013)</w:t>
      </w:r>
      <w:r w:rsidR="00F15C38" w:rsidRPr="00D912CE">
        <w:rPr>
          <w:rFonts w:ascii="Times" w:hAnsi="Times" w:cs="Times New Roman"/>
          <w:sz w:val="24"/>
          <w:szCs w:val="24"/>
        </w:rPr>
        <w:fldChar w:fldCharType="end"/>
      </w:r>
      <w:r w:rsidRPr="00D912CE">
        <w:rPr>
          <w:rFonts w:ascii="Times" w:hAnsi="Times" w:cs="Times New Roman"/>
          <w:sz w:val="24"/>
          <w:szCs w:val="24"/>
        </w:rPr>
        <w:t xml:space="preserve">. Individuals with accelerated </w:t>
      </w:r>
      <w:proofErr w:type="spellStart"/>
      <w:r w:rsidRPr="00D912CE">
        <w:rPr>
          <w:rFonts w:ascii="Times" w:hAnsi="Times" w:cs="Times New Roman"/>
          <w:sz w:val="24"/>
          <w:szCs w:val="24"/>
        </w:rPr>
        <w:t>DNAmAge</w:t>
      </w:r>
      <w:proofErr w:type="spellEnd"/>
      <w:r w:rsidRPr="00D912CE">
        <w:rPr>
          <w:rFonts w:ascii="Times" w:hAnsi="Times" w:cs="Times New Roman"/>
          <w:sz w:val="24"/>
          <w:szCs w:val="24"/>
        </w:rPr>
        <w:t xml:space="preserve"> relative to chronological age exhibit increased mortality rate independent of a host of associated risk factors </w:t>
      </w:r>
      <w:r w:rsidR="00F15C38" w:rsidRPr="00D912CE">
        <w:rPr>
          <w:rFonts w:ascii="Times" w:hAnsi="Times" w:cs="Times New Roman"/>
          <w:sz w:val="24"/>
          <w:szCs w:val="24"/>
        </w:rPr>
        <w:fldChar w:fldCharType="begin"/>
      </w:r>
      <w:r w:rsidR="000E2A88" w:rsidRPr="00D912CE">
        <w:rPr>
          <w:rFonts w:ascii="Times" w:hAnsi="Times" w:cs="Times New Roman"/>
          <w:sz w:val="24"/>
          <w:szCs w:val="24"/>
        </w:rPr>
        <w:instrText xml:space="preserve"> ADDIN ZOTERO_ITEM CSL_CITATION {"citationID":"Wflw3GMw","properties":{"formattedCitation":"(Marioni et al. 2015; Chen et al. 2016; Christiansen et al. 2016)","plainCitation":"(Marioni et al. 2015; Chen et al. 2016; Christiansen et al. 2016)"},"citationItems":[{"id":6457,"uris":["http://zotero.org/users/451958/items/432J9BMT"],"uri":["http://zotero.org/users/451958/items/432J9BMT"],"itemData":{"id":6457,"type":"article-journal","title":"DNA methylation age of blood predicts all-cause mortality in later life","container-title":"Genome Biology","page":"25","volume":"16","issue":"1","source":"CrossRef","DOI":"10.1186/s13059-015-0584-6","ISSN":"1465-6906","language":"en","author":[{"family":"Marioni","given":"Riccardo E"},{"family":"Shah","given":"Sonia"},{"family":"McRae","given":"Allan F"},{"family":"Chen","given":"Brian H"},{"family":"Colicino","given":"Elena"},{"family":"Harris","given":"Sarah E"},{"family":"Gibson","given":"Jude"},{"family":"Henders","given":"Anjali K"},{"family":"Redmond","given":"Paul"},{"family":"Cox","given":"Simon R"},{"family":"Pattie","given":"Alison"},{"family":"Corley","given":"Janie"},{"family":"Murphy","given":"Lee"},{"family":"Martin","given":"Nicholas G"},{"family":"Montgomery","given":"Grant W"},{"family":"Feinberg","given":"Andrew P"},{"family":"Fallin","given":"M"},{"family":"Multhaup","given":"Michael L"},{"family":"Jaffe","given":"Andrew E"},{"family":"Joehanes","given":"Roby"},{"family":"Schwartz","given":"Joel"},{"family":"Just","given":"Allan C"},{"family":"Lunetta","given":"Kathryn L"},{"family":"Murabito","given":"Joanne M"},{"family":"Starr","given":"John M"},{"family":"Horvath","given":"Steve"},{"family":"Baccarelli","given":"Andrea A"},{"family":"Levy","given":"Daniel"},{"family":"Visscher","given":"Peter M"},{"family":"Wray","given":"Naomi R"},{"family":"Deary","given":"Ian J"}],"issued":{"date-parts":[["2015"]]}}},{"id":6673,"uris":["http://zotero.org/users/451958/items/UH2ZFQWN"],"uri":["http://zotero.org/users/451958/items/UH2ZFQWN"],"itemData":{"id":6673,"type":"article-journal","title":"DNA methylation-based measures of biological age: meta-analysis predicting time to death","container-title":"Aging (Albany NY)","page":"1844","volume":"8","issue":"9","journalAbbreviation":"Aging (Albany NY)","author":[{"family":"Chen","given":"Brian H"},{"family":"Marioni","given":"Riccardo E"},{"family":"Colicino","given":"Elena"},{"family":"Peters","given":"Marjolein J"},{"family":"Ward-Caviness","given":"Cavin K"},{"family":"Tsai","given":"Pei-Chien"},{"family":"Roetker","given":"Nicholas S"},{"family":"Just","given":"Allan C"},{"family":"Demerath","given":"Ellen W"},{"family":"Guan","given":"Weihua"}],"issued":{"date-parts":[["2016"]]}}},{"id":6814,"uris":["http://zotero.org/users/451958/items/2V93KP6K"],"uri":["http://zotero.org/users/451958/items/2V93KP6K"],"itemData":{"id":6814,"type":"article-journal","title":"DNA methylation age is associated with mortality in a longitudinal Danish twin study","container-title":"Aging Cell","page":"149-154","volume":"15","issue":"1","source":"PubMed Central","abstract":"An epigenetic profile defining the DNA methylation age (DNAm age) of an individual has been suggested to be a biomarker of aging, and thus possibly providing a tool for assessment of health and mortality. In this study, we estimated the DNAm age of 378 Danish twins, age 30–82 years, and furthermore included a 10</w:instrText>
      </w:r>
      <w:r w:rsidR="000E2A88" w:rsidRPr="00D912CE">
        <w:rPr>
          <w:rFonts w:ascii="Noteworthy Light" w:hAnsi="Noteworthy Light" w:cs="Noteworthy Light"/>
          <w:sz w:val="24"/>
          <w:szCs w:val="24"/>
        </w:rPr>
        <w:instrText>‐</w:instrText>
      </w:r>
      <w:r w:rsidR="000E2A88" w:rsidRPr="00D912CE">
        <w:rPr>
          <w:rFonts w:ascii="Times" w:hAnsi="Times" w:cs="Times New Roman"/>
          <w:sz w:val="24"/>
          <w:szCs w:val="24"/>
        </w:rPr>
        <w:instrText>year longitudinal study of the 86 oldest</w:instrText>
      </w:r>
      <w:r w:rsidR="000E2A88" w:rsidRPr="00D912CE">
        <w:rPr>
          <w:rFonts w:ascii="Noteworthy Light" w:hAnsi="Noteworthy Light" w:cs="Noteworthy Light"/>
          <w:sz w:val="24"/>
          <w:szCs w:val="24"/>
        </w:rPr>
        <w:instrText>‐</w:instrText>
      </w:r>
      <w:r w:rsidR="000E2A88" w:rsidRPr="00D912CE">
        <w:rPr>
          <w:rFonts w:ascii="Times" w:hAnsi="Times" w:cs="Times New Roman"/>
          <w:sz w:val="24"/>
          <w:szCs w:val="24"/>
        </w:rPr>
        <w:instrText>old twins (mean age of 86.1 at follow</w:instrText>
      </w:r>
      <w:r w:rsidR="000E2A88" w:rsidRPr="00D912CE">
        <w:rPr>
          <w:rFonts w:ascii="Noteworthy Light" w:hAnsi="Noteworthy Light" w:cs="Noteworthy Light"/>
          <w:sz w:val="24"/>
          <w:szCs w:val="24"/>
        </w:rPr>
        <w:instrText>‐</w:instrText>
      </w:r>
      <w:r w:rsidR="000E2A88" w:rsidRPr="00D912CE">
        <w:rPr>
          <w:rFonts w:ascii="Times" w:hAnsi="Times" w:cs="Times New Roman"/>
          <w:sz w:val="24"/>
          <w:szCs w:val="24"/>
        </w:rPr>
        <w:instrText>up), which subsequently were followed for mortality for 8 years. We found that the DNAm age is highly correlated with chronological age across all age groups (r = 0.97), but that the rate of change of DNAm age decreases with age. The results may in part be explained by selective mortality of those with a high DNAm age. This hypothesis was supported by a classical survival analysis showing a 35% (4–77%) increased mortality risk for each 5</w:instrText>
      </w:r>
      <w:r w:rsidR="000E2A88" w:rsidRPr="00D912CE">
        <w:rPr>
          <w:rFonts w:ascii="Noteworthy Light" w:hAnsi="Noteworthy Light" w:cs="Noteworthy Light"/>
          <w:sz w:val="24"/>
          <w:szCs w:val="24"/>
        </w:rPr>
        <w:instrText>‐</w:instrText>
      </w:r>
      <w:r w:rsidR="000E2A88" w:rsidRPr="00D912CE">
        <w:rPr>
          <w:rFonts w:ascii="Times" w:hAnsi="Times" w:cs="Times New Roman"/>
          <w:sz w:val="24"/>
          <w:szCs w:val="24"/>
        </w:rPr>
        <w:instrText>year increase in the DNAm age vs. chronological age. Furthermore, the intrapair twin analysis revealed a more</w:instrText>
      </w:r>
      <w:r w:rsidR="000E2A88" w:rsidRPr="00D912CE">
        <w:rPr>
          <w:rFonts w:ascii="Noteworthy Light" w:hAnsi="Noteworthy Light" w:cs="Noteworthy Light"/>
          <w:sz w:val="24"/>
          <w:szCs w:val="24"/>
        </w:rPr>
        <w:instrText>‐</w:instrText>
      </w:r>
      <w:r w:rsidR="000E2A88" w:rsidRPr="00D912CE">
        <w:rPr>
          <w:rFonts w:ascii="Times" w:hAnsi="Times" w:cs="Times New Roman"/>
          <w:sz w:val="24"/>
          <w:szCs w:val="24"/>
        </w:rPr>
        <w:instrText>than</w:instrText>
      </w:r>
      <w:r w:rsidR="000E2A88" w:rsidRPr="00D912CE">
        <w:rPr>
          <w:rFonts w:ascii="Noteworthy Light" w:hAnsi="Noteworthy Light" w:cs="Noteworthy Light"/>
          <w:sz w:val="24"/>
          <w:szCs w:val="24"/>
        </w:rPr>
        <w:instrText>‐</w:instrText>
      </w:r>
      <w:r w:rsidR="000E2A88" w:rsidRPr="00D912CE">
        <w:rPr>
          <w:rFonts w:ascii="Times" w:hAnsi="Times" w:cs="Times New Roman"/>
          <w:sz w:val="24"/>
          <w:szCs w:val="24"/>
        </w:rPr>
        <w:instrText>double mortality risk for the DNAm oldest twin compared to the co</w:instrText>
      </w:r>
      <w:r w:rsidR="000E2A88" w:rsidRPr="00D912CE">
        <w:rPr>
          <w:rFonts w:ascii="Noteworthy Light" w:hAnsi="Noteworthy Light" w:cs="Noteworthy Light"/>
          <w:sz w:val="24"/>
          <w:szCs w:val="24"/>
        </w:rPr>
        <w:instrText>‐</w:instrText>
      </w:r>
      <w:r w:rsidR="000E2A88" w:rsidRPr="00D912CE">
        <w:rPr>
          <w:rFonts w:ascii="Times" w:hAnsi="Times" w:cs="Times New Roman"/>
          <w:sz w:val="24"/>
          <w:szCs w:val="24"/>
        </w:rPr>
        <w:instrText>twin and a ‘dose–response pattern’ with the odds of dying first increasing 3.2 (1.05–10.1) times per 5</w:instrText>
      </w:r>
      <w:r w:rsidR="000E2A88" w:rsidRPr="00D912CE">
        <w:rPr>
          <w:rFonts w:ascii="Noteworthy Light" w:hAnsi="Noteworthy Light" w:cs="Noteworthy Light"/>
          <w:sz w:val="24"/>
          <w:szCs w:val="24"/>
        </w:rPr>
        <w:instrText>‐</w:instrText>
      </w:r>
      <w:r w:rsidR="000E2A88" w:rsidRPr="00D912CE">
        <w:rPr>
          <w:rFonts w:ascii="Times" w:hAnsi="Times" w:cs="Times New Roman"/>
          <w:sz w:val="24"/>
          <w:szCs w:val="24"/>
        </w:rPr>
        <w:instrText>year DNAm age difference within twin pairs, thus showing a stronger association of DNAm age with mortality in the oldest</w:instrText>
      </w:r>
      <w:r w:rsidR="000E2A88" w:rsidRPr="00D912CE">
        <w:rPr>
          <w:rFonts w:ascii="Noteworthy Light" w:hAnsi="Noteworthy Light" w:cs="Noteworthy Light"/>
          <w:sz w:val="24"/>
          <w:szCs w:val="24"/>
        </w:rPr>
        <w:instrText>‐</w:instrText>
      </w:r>
      <w:r w:rsidR="000E2A88" w:rsidRPr="00D912CE">
        <w:rPr>
          <w:rFonts w:ascii="Times" w:hAnsi="Times" w:cs="Times New Roman"/>
          <w:sz w:val="24"/>
          <w:szCs w:val="24"/>
        </w:rPr>
        <w:instrText xml:space="preserve">old when controlling for familial factors. In conclusion, our results support that DNAm age qualifies as a biomarker of aging.","DOI":"10.1111/acel.12421","ISSN":"1474-9718","note":"PMID: 26594032\nPMCID: PMC4717264","journalAbbreviation":"Aging Cell","author":[{"family":"Christiansen","given":"Lene"},{"family":"Lenart","given":"Adam"},{"family":"Tan","given":"Qihua"},{"family":"Vaupel","given":"James W."},{"family":"Aviv","given":"Abraham"},{"family":"McGue","given":"Matt"},{"family":"Christensen","given":"Kaare"}],"issued":{"date-parts":[["2016",2]]}}}],"schema":"https://github.com/citation-style-language/schema/raw/master/csl-citation.json"} </w:instrText>
      </w:r>
      <w:r w:rsidR="00F15C38" w:rsidRPr="00D912CE">
        <w:rPr>
          <w:rFonts w:ascii="Times" w:hAnsi="Times" w:cs="Times New Roman"/>
          <w:sz w:val="24"/>
          <w:szCs w:val="24"/>
        </w:rPr>
        <w:fldChar w:fldCharType="separate"/>
      </w:r>
      <w:r w:rsidR="000E2A88" w:rsidRPr="00D912CE">
        <w:rPr>
          <w:rFonts w:ascii="Times" w:hAnsi="Times" w:cs="Segoe UI"/>
          <w:sz w:val="24"/>
        </w:rPr>
        <w:t>(Marioni et al. 2015; Chen et al. 2016; Christiansen et al. 2016)</w:t>
      </w:r>
      <w:r w:rsidR="00F15C38" w:rsidRPr="00D912CE">
        <w:rPr>
          <w:rFonts w:ascii="Times" w:hAnsi="Times" w:cs="Times New Roman"/>
          <w:sz w:val="24"/>
          <w:szCs w:val="24"/>
        </w:rPr>
        <w:fldChar w:fldCharType="end"/>
      </w:r>
      <w:r w:rsidRPr="00D912CE">
        <w:rPr>
          <w:rFonts w:ascii="Times" w:hAnsi="Times" w:cs="Times New Roman"/>
          <w:sz w:val="24"/>
          <w:szCs w:val="24"/>
        </w:rPr>
        <w:t xml:space="preserve">, including TL </w:t>
      </w:r>
      <w:r w:rsidR="00F15C38" w:rsidRPr="00D912CE">
        <w:rPr>
          <w:rFonts w:ascii="Times" w:hAnsi="Times" w:cs="Times New Roman"/>
          <w:sz w:val="24"/>
          <w:szCs w:val="24"/>
        </w:rPr>
        <w:fldChar w:fldCharType="begin"/>
      </w:r>
      <w:r w:rsidR="000E2A88" w:rsidRPr="00D912CE">
        <w:rPr>
          <w:rFonts w:ascii="Times" w:hAnsi="Times" w:cs="Times New Roman"/>
          <w:sz w:val="24"/>
          <w:szCs w:val="24"/>
        </w:rPr>
        <w:instrText xml:space="preserve"> ADDIN ZOTERO_ITEM CSL_CITATION {"citationID":"a28r5vepkp8","properties":{"formattedCitation":"(Marioni et al. 2016)","plainCitation":"(Marioni et al. 2016)"},"citationItems":[{"id":6641,"uris":["http://zotero.org/users/451958/items/TKF5Z6VM"],"uri":["http://zotero.org/users/451958/items/TKF5Z6VM"],"itemData":{"id":6641,"type":"article-journal","title":"The epigenetic clock and telomere length are independently associated with chronological age and mortality","container-title":"International Journal of Epidemiology","page":"dyw041","source":"ije.oxfordjournals.org.turing.library.northwestern.edu","abstract":"Background: Telomere length and DNA methylation have been proposed as biological clock measures that track chronological age. Whether they change in tandem, or contribute independently to the prediction of chronological age, is not known.\nMethods: We address these points using data from two Scottish cohorts: the Lothian Birth Cohorts of 1921 (LBC1921) and 1936 (LBC1936). Telomere length and epigenetic clock estimates from DNA methylation were measured in 920 LBC1936 participants (ages 70, 73 and 76 years) and in 414 LBC1921 participants (ages 79, 87 and 90 years).\nResults: The epigenetic clock changed over time at roughly the same rate as chronological age in both cohorts. Telomere length decreased at 48–67 base pairs per year on average. Weak, non-significant correlations were found between epigenetic clock estimates and telomere length. Telomere length explained 6.6% of the variance in age in LBC1921, the epigenetic clock explained 10.0%, and combined they explained 17.3% (all P &lt; 1 × 10−7). Corresponding figures for the LBC1936 cohort were 14.3%, 11.7% and 19.5% (all P &lt; 1 × 10−12). In a combined cohorts analysis, the respective estimates were 2.8%, 28.5% and 29.5%. Also in a combined cohorts analysis, a one standard deviation increase in baseline epigenetic age was linked to a 22% increased mortality risk (P = 2.6 × 10−4) whereas, in the same model, a one standard deviation increase in baseline telomere length was independently linked to an 11% decreased mortality risk (P = 0.06).\nConclusions: These results suggest that telomere length and epigenetic clock estimates are independent predictors of chronological age and mortality risk.","DOI":"10.1093/ije/dyw041","ISSN":"0300-5771, 1464-3685","note":"PMID: 27075770","journalAbbreviation":"Int. J. Epidemiol.","language":"en","author":[{"family":"Marioni","given":"Riccardo E."},{"family":"Harris","given":"Sarah E."},{"family":"Shah","given":"Sonia"},{"family":"McRae","given":"Allan F."},{"family":"Zglinicki","given":"Thomas","dropping-particle":"von"},{"family":"Martin-Ruiz","given":"Carmen"},{"family":"Wray","given":"Naomi R."},{"family":"Visscher","given":"Peter M."},{"family":"Deary","given":"Ian J."}],"issued":{"date-parts":[["2016",4,13]]}}}],"schema":"https://github.com/citation-style-language/schema/raw/master/csl-citation.json"} </w:instrText>
      </w:r>
      <w:r w:rsidR="00F15C38" w:rsidRPr="00D912CE">
        <w:rPr>
          <w:rFonts w:ascii="Times" w:hAnsi="Times" w:cs="Times New Roman"/>
          <w:sz w:val="24"/>
          <w:szCs w:val="24"/>
        </w:rPr>
        <w:fldChar w:fldCharType="separate"/>
      </w:r>
      <w:r w:rsidR="000E2A88" w:rsidRPr="00D912CE">
        <w:rPr>
          <w:rFonts w:ascii="Times" w:hAnsi="Times" w:cs="Times New Roman"/>
          <w:noProof/>
          <w:sz w:val="24"/>
          <w:szCs w:val="24"/>
        </w:rPr>
        <w:t>(Marioni et al. 2016)</w:t>
      </w:r>
      <w:r w:rsidR="00F15C38" w:rsidRPr="00D912CE">
        <w:rPr>
          <w:rFonts w:ascii="Times" w:hAnsi="Times" w:cs="Times New Roman"/>
          <w:sz w:val="24"/>
          <w:szCs w:val="24"/>
        </w:rPr>
        <w:fldChar w:fldCharType="end"/>
      </w:r>
      <w:r w:rsidRPr="00D912CE">
        <w:rPr>
          <w:rFonts w:ascii="Times" w:hAnsi="Times" w:cs="Times New Roman"/>
        </w:rPr>
        <w:t>.</w:t>
      </w:r>
      <w:r w:rsidRPr="00D912CE">
        <w:rPr>
          <w:rFonts w:ascii="Times" w:hAnsi="Times" w:cs="Times New Roman"/>
          <w:sz w:val="24"/>
          <w:szCs w:val="24"/>
        </w:rPr>
        <w:t xml:space="preserve"> Both TL and </w:t>
      </w:r>
      <w:proofErr w:type="spellStart"/>
      <w:r w:rsidRPr="00D912CE">
        <w:rPr>
          <w:rFonts w:ascii="Times" w:hAnsi="Times" w:cs="Times New Roman"/>
          <w:sz w:val="24"/>
          <w:szCs w:val="24"/>
        </w:rPr>
        <w:t>DNAmAge</w:t>
      </w:r>
      <w:proofErr w:type="spellEnd"/>
      <w:r w:rsidRPr="00D912CE">
        <w:rPr>
          <w:rFonts w:ascii="Times" w:hAnsi="Times" w:cs="Times New Roman"/>
          <w:sz w:val="24"/>
          <w:szCs w:val="24"/>
        </w:rPr>
        <w:t xml:space="preserve"> are heritable </w:t>
      </w:r>
      <w:r w:rsidR="00F15C38" w:rsidRPr="00D912CE">
        <w:rPr>
          <w:rFonts w:ascii="Times" w:hAnsi="Times" w:cs="Times New Roman"/>
          <w:sz w:val="24"/>
          <w:szCs w:val="24"/>
        </w:rPr>
        <w:fldChar w:fldCharType="begin"/>
      </w:r>
      <w:r w:rsidR="000E2A88" w:rsidRPr="00D912CE">
        <w:rPr>
          <w:rFonts w:ascii="Times" w:hAnsi="Times" w:cs="Times New Roman"/>
          <w:sz w:val="24"/>
          <w:szCs w:val="24"/>
        </w:rPr>
        <w:instrText xml:space="preserve"> ADDIN ZOTERO_ITEM CSL_CITATION {"citationID":"yRJ73sQ6","properties":{"formattedCitation":"(Hjelmborg et al. 2015; Honig et al. 2015; Horvath et al. 2015; Marioni et al. 2015)","plainCitation":"(Hjelmborg et al. 2015; Honig et al. 2015; Horvath et al. 2015; Marioni et al. 2015)"},"citationItems":[{"id":6457,"uris":["http://zotero.org/users/451958/items/432J9BMT"],"uri":["http://zotero.org/users/451958/items/432J9BMT"],"itemData":{"id":6457,"type":"article-journal","title":"DNA methylation age of blood predicts all-cause mortality in later life","container-title":"Genome Biology","page":"25","volume":"16","issue":"1","source":"CrossRef","DOI":"10.1186/s13059-015-0584-6","ISSN":"1465-6906","language":"en","author":[{"family":"Marioni","given":"Riccardo E"},{"family":"Shah","given":"Sonia"},{"family":"McRae","given":"Allan F"},{"family":"Chen","given":"Brian H"},{"family":"Colicino","given":"Elena"},{"family":"Harris","given":"Sarah E"},{"family":"Gibson","given":"Jude"},{"family":"Henders","given":"Anjali K"},{"family":"Redmond","given":"Paul"},{"family":"Cox","given":"Simon R"},{"family":"Pattie","given":"Alison"},{"family":"Corley","given":"Janie"},{"family":"Murphy","given":"Lee"},{"family":"Martin","given":"Nicholas G"},{"family":"Montgomery","given":"Grant W"},{"family":"Feinberg","given":"Andrew P"},{"family":"Fallin","given":"M"},{"family":"Multhaup","given":"Michael L"},{"family":"Jaffe","given":"Andrew E"},{"family":"Joehanes","given":"Roby"},{"family":"Schwartz","given":"Joel"},{"family":"Just","given":"Allan C"},{"family":"Lunetta","given":"Kathryn L"},{"family":"Murabito","given":"Joanne M"},{"family":"Starr","given":"John M"},{"family":"Horvath","given":"Steve"},{"family":"Baccarelli","given":"Andrea A"},{"family":"Levy","given":"Daniel"},{"family":"Visscher","given":"Peter M"},{"family":"Wray","given":"Naomi R"},{"family":"Deary","given":"Ian J"}],"issued":{"date-parts":[["2015"]]}},"label":"page"},{"id":8206,"uris":["http://zotero.org/users/451958/items/KXNJ858E"],"uri":["http://zotero.org/users/451958/items/KXNJ858E"],"itemData":{"id":8206,"type":"article-journal","title":"Decreased epigenetic age of PBMCs from Italian semi-supercentenarians and their offspring","container-title":"Aging (Albany NY)","page":"1159","volume":"7","issue":"12","author":[{"family":"Horvath","given":"Steve"},{"family":"Pirazzini","given":"Chiara"},{"family":"Bacalini","given":"Maria Giulia"},{"family":"Gentilini","given":"Davide"},{"family":"Di Blasio","given":"Anna Maria"},{"family":"Delledonne","given":"Massimo"},{"family":"Mari","given":"Daniela"},{"family":"Arosio","given":"Beatrice"},{"family":"Monti","given":"Daniela"},{"family":"Passarino","given":"Giuseppe"}],"issued":{"date-parts":[["2015"]]}},"label":"page"},{"id":8285,"uris":["http://zotero.org/users/451958/items/KQDZCS8G"],"uri":["http://zotero.org/users/451958/items/KQDZCS8G"],"itemData":{"id":8285,"type":"article-journal","title":"The heritability of leucocyte telomere length dynamics","container-title":"Journal of medical genetics","page":"297-302","volume":"52","issue":"5","ISSN":"0022-2593","journalAbbreviation":"Journal of medical genetics","author":[{"family":"Hjelmborg","given":"Jacob B"},{"family":"Dalgård","given":"Christine"},{"family":"Möller","given":"Soren"},{"family":"Steenstrup","given":"Troels"},{"family":"Kimura","given":"Masayuki"},{"family":"Christensen","given":"Kaare"},{"family":"Kyvik","given":"Kirsten O"},{"family":"Aviv","given":"Abraham"}],"issued":{"date-parts":[["2015"]]}},"label":"page"},{"id":8284,"uris":["http://zotero.org/users/451958/items/V3J87R7Y"],"uri":["http://zotero.org/users/451958/items/V3J87R7Y"],"itemData":{"id":8284,"type":"article-journal","title":"Heritability of telomere length in a study of long-lived families","container-title":"Neurobiology of aging","page":"2785-2790","volume":"36","issue":"10","ISSN":"0197-4580","journalAbbreviation":"Neurobiology of aging","author":[{"family":"Honig","given":"Lawrence S"},{"family":"Kang","given":"Min Suk"},{"family":"Cheng","given":"Rong"},{"family":"Eckfeldt","given":"John H"},{"family":"Thyagarajan","given":"Bharat"},{"family":"Leiendecker-Foster","given":"Catherine"},{"family":"Province","given":"Michael A"},{"family":"Sanders","given":"Jason L"},{"family":"Perls","given":"Thomas"},{"family":"Christensen","given":"Kaare"}],"issued":{"date-parts":[["2015"]]}},"label":"page"}],"schema":"https://github.com/citation-style-language/schema/raw/master/csl-citation.json"} </w:instrText>
      </w:r>
      <w:r w:rsidR="00F15C38" w:rsidRPr="00D912CE">
        <w:rPr>
          <w:rFonts w:ascii="Times" w:hAnsi="Times" w:cs="Times New Roman"/>
          <w:sz w:val="24"/>
          <w:szCs w:val="24"/>
        </w:rPr>
        <w:fldChar w:fldCharType="separate"/>
      </w:r>
      <w:r w:rsidR="000E2A88" w:rsidRPr="00D912CE">
        <w:rPr>
          <w:rFonts w:ascii="Times" w:hAnsi="Times" w:cs="Segoe UI"/>
          <w:sz w:val="24"/>
        </w:rPr>
        <w:t>(Hjelmborg et al. 2015; Honig et al. 2015; Horvath et al. 2015; Marioni et al. 2015)</w:t>
      </w:r>
      <w:r w:rsidR="00F15C38" w:rsidRPr="00D912CE">
        <w:rPr>
          <w:rFonts w:ascii="Times" w:hAnsi="Times" w:cs="Times New Roman"/>
          <w:sz w:val="24"/>
          <w:szCs w:val="24"/>
        </w:rPr>
        <w:fldChar w:fldCharType="end"/>
      </w:r>
      <w:r w:rsidRPr="00D912CE">
        <w:rPr>
          <w:rFonts w:ascii="Times" w:hAnsi="Times" w:cs="Times New Roman"/>
          <w:sz w:val="24"/>
          <w:szCs w:val="24"/>
        </w:rPr>
        <w:t xml:space="preserve">, and exhibit signatures of accelerated aging with life exposures such as low income </w:t>
      </w:r>
      <w:r w:rsidR="00F15C38" w:rsidRPr="00D912CE">
        <w:rPr>
          <w:rFonts w:ascii="Times" w:hAnsi="Times" w:cs="Times New Roman"/>
          <w:sz w:val="24"/>
          <w:szCs w:val="24"/>
        </w:rPr>
        <w:fldChar w:fldCharType="begin"/>
      </w:r>
      <w:r w:rsidR="000E2A88" w:rsidRPr="00D912CE">
        <w:rPr>
          <w:rFonts w:ascii="Times" w:hAnsi="Times" w:cs="Times New Roman"/>
          <w:sz w:val="24"/>
          <w:szCs w:val="24"/>
        </w:rPr>
        <w:instrText xml:space="preserve"> ADDIN ZOTERO_ITEM CSL_CITATION {"citationID":"9GKF51VD","properties":{"formattedCitation":"(Miller et al. 2015; Simons et al. 2016)","plainCitation":"(Miller et al. 2015; Simons et al. 2016)"},"citationItems":[{"id":7499,"uris":["http://zotero.org/users/451958/items/NWPRJE64"],"uri":["http://zotero.org/users/451958/items/NWPRJE64"],"itemData":{"id":7499,"type":"article-journal","title":"Economic hardship and biological weathering: The epigenetics of aging in a U.S. sample of black women","container-title":"Social Science &amp; Medicine","page":"192-200","volume":"150","source":"CrossRef","DOI":"10.1016/j.socscimed.2015.12.001","ISSN":"02779536","shortTitle":"Economic hardship and biological weathering","language":"en","author":[{"family":"Simons","given":"Ronald L."},{"family":"Lei","given":"Man Kit"},{"family":"Beach","given":"Steven R.H."},{"family":"Philibert","given":"Robert A."},{"family":"Cutrona","given":"Carolyn E."},{"family":"Gibbons","given":"Frederick X."},{"family":"Barr","given":"Ashley"}],"issued":{"date-parts":[["2016",2]]}}},{"id":5859,"uris":["http://zotero.org/users/451958/items/37FGI3TC"],"uri":["http://zotero.org/users/451958/items/37FGI3TC"],"itemData":{"id":5859,"type":"article-journal","title":"Self-control forecasts better psychosocial outcomes but faster epigenetic aging in low-SES youth","container-title":"Proceedings of the National Academy of Sciences","page":"10325-10330","volume":"112","issue":"33","source":"www.pnas.org.turing.library.northwestern.edu","abstract":"There are persistent socioeconomic disparities in many aspects of child development in America. Relative to their affluent peers, children of low socioeconomic status (SES) complete fewer years of education, have a higher prevalence of health problems, and are convicted of more criminal offenses. Based on research indicating that low self-control underlies some of these disparities, policymakers have begun incorporating character-skills training into school curricula and social services. However, emerging data suggest that for low-SES youth, self-control may act as a “double-edged sword,” facilitating academic success and psychosocial adjustment, while at the same time undermining physical health. Here, we examine this hypothesis in a five-wave study of 292 African American teenagers from rural Georgia. From ages 17 to 20 y, we assessed SES and self-control annually, along with depressive symptoms, substance use, aggressive behavior, and internalizing problems. At age 22 y, we obtained DNA methylation profiles of subjects’ peripheral blood mononuclear cells. These data were used to measure epigenetic aging, a methylation-derived biomarker reflecting the disparity between biological and chronological aging. Among high-SES youth, better mid-adolescent self-control presaged favorable psychological and methylation outcomes. However, among low-SES youth, self-control had divergent associations with these outcomes. Self-control forecasted lower rates of depressive symptoms, substance use, aggressive behavior, and internalizing problems but faster epigenetic aging. These patterns suggest that for low-SES youth, resilience is a “skin-deep” phenomenon, wherein outward indicators of success can mask emerging problems with health. These findings have conceptual implications for models of resilience, and practical implications for interventions aimed at ameliorating social and racial disparities.","DOI":"10.1073/pnas.1505063112","ISSN":"0027-8424, 1091-6490","note":"PMID: 26170291","journalAbbreviation":"PNAS","language":"en","author":[{"family":"Miller","given":"Gregory E."},{"family":"Yu","given":"Tianyi"},{"family":"Chen","given":"Edith"},{"family":"Brody","given":"Gene H."}],"issued":{"date-parts":[["2015",8,18]]}}}],"schema":"https://github.com/citation-style-language/schema/raw/master/csl-citation.json"} </w:instrText>
      </w:r>
      <w:r w:rsidR="00F15C38" w:rsidRPr="00D912CE">
        <w:rPr>
          <w:rFonts w:ascii="Times" w:hAnsi="Times" w:cs="Times New Roman"/>
          <w:sz w:val="24"/>
          <w:szCs w:val="24"/>
        </w:rPr>
        <w:fldChar w:fldCharType="separate"/>
      </w:r>
      <w:r w:rsidR="000E2A88" w:rsidRPr="00D912CE">
        <w:rPr>
          <w:rFonts w:ascii="Times" w:hAnsi="Times" w:cs="Times New Roman"/>
          <w:noProof/>
          <w:sz w:val="24"/>
          <w:szCs w:val="24"/>
        </w:rPr>
        <w:t>(Miller et al. 2015; Simons et al. 2016)</w:t>
      </w:r>
      <w:r w:rsidR="00F15C38" w:rsidRPr="00D912CE">
        <w:rPr>
          <w:rFonts w:ascii="Times" w:hAnsi="Times" w:cs="Times New Roman"/>
          <w:sz w:val="24"/>
          <w:szCs w:val="24"/>
        </w:rPr>
        <w:fldChar w:fldCharType="end"/>
      </w:r>
      <w:r w:rsidRPr="00D912CE">
        <w:rPr>
          <w:rFonts w:ascii="Times" w:hAnsi="Times" w:cs="Times New Roman"/>
          <w:sz w:val="24"/>
          <w:szCs w:val="24"/>
        </w:rPr>
        <w:t xml:space="preserve">, psychosocial stress </w:t>
      </w:r>
      <w:r w:rsidR="00F15C38" w:rsidRPr="00D912CE">
        <w:rPr>
          <w:rFonts w:ascii="Times" w:hAnsi="Times" w:cs="Times New Roman"/>
          <w:sz w:val="24"/>
          <w:szCs w:val="24"/>
        </w:rPr>
        <w:fldChar w:fldCharType="begin"/>
      </w:r>
      <w:r w:rsidR="000E2A88" w:rsidRPr="00D912CE">
        <w:rPr>
          <w:rFonts w:ascii="Times" w:hAnsi="Times" w:cs="Times New Roman"/>
          <w:sz w:val="24"/>
          <w:szCs w:val="24"/>
        </w:rPr>
        <w:instrText xml:space="preserve"> ADDIN ZOTERO_ITEM CSL_CITATION {"citationID":"hbQOg8fl","properties":{"formattedCitation":"(Boks et al. 2015; Zannas et al. 2015)","plainCitation":"(Boks et al. 2015; Zannas et al. 2015)"},"citationItems":[{"id":6751,"uris":["http://zotero.org/users/451958/items/JHVZZQN3"],"uri":["http://zotero.org/users/451958/items/JHVZZQN3"],"itemData":{"id":6751,"type":"article-journal","title":"Longitudinal changes of telomere length and epigenetic age related to traumatic stress and post-traumatic stress disorder","container-title":"Psychoneuroendocrinology","collection-title":"This issue includes a Special Section on Biomarkers in the Military - New Findings from Prospective Studies","page":"506-512","volume":"51","source":"ScienceDirect","abstract":"Summary\nSeveral studies have reported an association between traumatic stress and telomere length suggesting that traumatic stress has an impact on ageing at the cellular level. A newly derived tool provides an additional means to investigate cellular ageing by estimating epigenetic age based on DNA methylation profiles. We therefore hypothesise that in a longitudinal study of traumatic stress both indicators of cellular ageing will show increased ageing. We expect that particularly in individuals that developed symptoms of post-traumatic stress disorder (PTSD) increases in these ageing parameters would stand out.\n\nFrom an existing longitudinal cohort study, ninety-six male soldiers were selected based on trauma exposure and the presence of symptoms of PTSD. All military personnel were deployed in a combat zone in Afghanistan and assessed before and 6 months after deployment. The Self-Rating Inventory for PTSD was used to measure the presence of PTSD symptoms, while exposure to combat trauma during deployment was measured with a 19-item deployment experiences checklist. These groups did not differ for age, gender, alcohol consumption, cigarette smoking, military rank, length, weight, or medication use. In DNA from whole blood telomere length was measured and DNA methylation levels were assessed using the Illumina 450K DNA methylation arrays. Epigenetic ageing was estimated using the DNAm age estimator procedure.\n\nThe association of trauma with telomere length was in the expected direction but not significant (B = −10.2, p = 0.52). However, contrary to our expectations, development of PTSD symptoms was associated with the reverse process, telomere lengthening (B = 1.91, p = 0.018). In concordance, trauma significantly accelerated epigenetic ageing (B = 1.97, p = 0.032) and similar to the findings in telomeres, development of PTSD symptoms was inversely associated with epigenetic ageing (B = −0.10, p = 0.044). Blood cell count, medication and premorbid early life trauma exposure did not confound the results.\n\nOverall, in this longitudinal study of military personnel deployed to Afghanistan we show an acceleration of ageing by trauma. However, development of PTSD symptoms was associated with telomere lengthening and reversed epigenetic ageing. These findings warrant further study of a perhaps dysfunctional compensatory cellular ageing reversal in PTSD.","DOI":"10.1016/j.psyneuen.2014.07.011","ISSN":"0306-4530","journalAbbreviation":"Psychoneuroendocrinology","author":[{"family":"Boks","given":"Marco P."},{"family":"Mierlo","given":"Hans C.","dropping-particle":"van"},{"family":"Rutten","given":"Bart P. F."},{"family":"Radstake","given":"Timothy R. D. J."},{"family":"De Witte","given":"Lot"},{"family":"Geuze","given":"Elbert"},{"family":"Horvath","given":"Steve"},{"family":"Schalkwyk","given":"Leonard C."},{"family":"Vinkers","given":"Christiaan H."},{"family":"Broen","given":"Jasper C. A."},{"family":"Vermetten","given":"Eric"}],"issued":{"date-parts":[["2015",1]]}}},{"id":8272,"uris":["http://zotero.org/users/451958/items/HQ3K2U7G"],"uri":["http://zotero.org/users/451958/items/HQ3K2U7G"],"itemData":{"id":8272,"type":"article-journal","title":"Lifetime stress accelerates epigenetic aging in an urban, African American cohort: relevance of glucocorticoid signaling","container-title":"Genome Biology","page":"266","volume":"16","issue":"1","source":"genomebiology-biomedcentral-com.turing.library.northwestern.edu","abstract":"Chronic psychological stress is associated with accelerated aging and increased risk for aging-related diseases, but the underlying molecular mechanisms are unclear. We examined the effect of lifetime stressors on a DNA methylation-based age predictor, epigenetic clock. After controlling for blood cell-type composition and lifestyle parameters, cumulative lifetime stress, but not childhood maltreatment or current stress alone, predicted accelerated epigenetic aging in an urban, African American cohort (n = 392). This effect was primarily driven by personal life stressors, was more pronounced with advancing age, and was blunted in individuals with higher childhood abuse exposure. Hypothesizing that these epigenetic effects could be mediated by glucocorticoid signaling, we found that a high number (n = 85) of epigenetic clock CpG sites were located within glucocorticoid response elements. We further examined the functional effects of glucocorticoids on epigenetic clock CpGs in an independent sample with genome-wide DNA methylation (n = 124) and gene expression data (n = 297) before and after exposure to the glucocorticoid receptor agonist dexamethasone. Dexamethasone induced dynamic changes in methylation in 31.2 % (110/353) of these CpGs and transcription in 81.7 % (139/170) of genes neighboring epigenetic clock CpGs. Disease enrichment analysis of these dexamethasone-regulated genes showed enriched association for aging-related diseases, including coronary artery disease, arteriosclerosis, and leukemias. Cumulative lifetime stress may accelerate epigenetic aging, an effect that could be driven by glucocorticoid-induced epigenetic changes. These findings contribute to our understanding of mechanisms linking chronic stress with accelerated aging and heightened disease risk.","DOI":"10.1186/s13059-015-0828-5","ISSN":"1474-760X","shortTitle":"Lifetime stress accelerates epigenetic aging in an urban, African American cohort","language":"En","author":[{"family":"Zannas","given":"Anthony S."},{"family":"Arloth","given":"Janine"},{"family":"Carrillo-Roa","given":"Tania"},{"family":"Iurato","given":"Stella"},{"family":"Röh","given":"Simone"},{"family":"Ressler","given":"Kerry J."},{"family":"Nemeroff","given":"Charles B."},{"family":"Smith","given":"Alicia K."},{"family":"Bradley","given":"Bekh"},{"family":"Heim","given":"Christine"},{"family":"Menke","given":"Andreas"},{"family":"Lange","given":"Jennifer F."},{"family":"Brückl","given":"Tanja"},{"family":"Ising","given":"Marcus"},{"family":"Wray","given":"Naomi R."},{"family":"Erhardt","given":"Angelika"},{"family":"Binder","given":"Elisabeth B."},{"family":"Mehta","given":"Divya"}],"issued":{"date-parts":[["2015",12]]}}}],"schema":"https://github.com/citation-style-language/schema/raw/master/csl-citation.json"} </w:instrText>
      </w:r>
      <w:r w:rsidR="00F15C38" w:rsidRPr="00D912CE">
        <w:rPr>
          <w:rFonts w:ascii="Times" w:hAnsi="Times" w:cs="Times New Roman"/>
          <w:sz w:val="24"/>
          <w:szCs w:val="24"/>
        </w:rPr>
        <w:fldChar w:fldCharType="separate"/>
      </w:r>
      <w:r w:rsidR="000E2A88" w:rsidRPr="00D912CE">
        <w:rPr>
          <w:rFonts w:ascii="Times" w:hAnsi="Times" w:cs="Times New Roman"/>
          <w:noProof/>
          <w:sz w:val="24"/>
          <w:szCs w:val="24"/>
        </w:rPr>
        <w:t>(Boks et al. 2015; Zannas et al. 2015)</w:t>
      </w:r>
      <w:r w:rsidR="00F15C38" w:rsidRPr="00D912CE">
        <w:rPr>
          <w:rFonts w:ascii="Times" w:hAnsi="Times" w:cs="Times New Roman"/>
          <w:sz w:val="24"/>
          <w:szCs w:val="24"/>
        </w:rPr>
        <w:fldChar w:fldCharType="end"/>
      </w:r>
      <w:r w:rsidRPr="00D912CE">
        <w:rPr>
          <w:rFonts w:ascii="Times" w:hAnsi="Times" w:cs="Times New Roman"/>
          <w:sz w:val="24"/>
          <w:szCs w:val="24"/>
        </w:rPr>
        <w:t xml:space="preserve"> and HIV infection </w:t>
      </w:r>
      <w:r w:rsidR="00F15C38" w:rsidRPr="00D912CE">
        <w:rPr>
          <w:rFonts w:ascii="Times" w:hAnsi="Times" w:cs="Times New Roman"/>
          <w:sz w:val="24"/>
          <w:szCs w:val="24"/>
        </w:rPr>
        <w:fldChar w:fldCharType="begin"/>
      </w:r>
      <w:r w:rsidR="000E2A88" w:rsidRPr="00D912CE">
        <w:rPr>
          <w:rFonts w:ascii="Times" w:hAnsi="Times" w:cs="Times New Roman"/>
          <w:sz w:val="24"/>
          <w:szCs w:val="24"/>
        </w:rPr>
        <w:instrText xml:space="preserve"> ADDIN ZOTERO_ITEM CSL_CITATION {"citationID":"akint1e2o7","properties":{"formattedCitation":"(Horvath and Levine 2015)","plainCitation":"(Horvath and Levine 2015)"},"citationItems":[{"id":6885,"uris":["http://zotero.org/users/451958/items/XFVFR95G"],"uri":["http://zotero.org/users/451958/items/XFVFR95G"],"itemData":{"id":6885,"type":"article-journal","title":"HIV-1 Infection Accelerates Age According to the Epigenetic Clock","container-title":"Journal of Infectious Diseases","page":"1563-1573","volume":"212","issue":"10","source":"jid.oxfordjournals.org","abstract":"Background. Infection with human immunodeficiency virus type 1 (HIV) is associated with clinical symptoms of accelerated aging, as evidenced by the increased incidence and diversity of age-related illnesses at relatively young ages and supporting findings of organ and cellular pathologic analyses. But it has been difficult to detect an accelerated aging effect at a molecular level.\nMethods. Here, we used an epigenetic biomarker of aging based on host DNA methylation levels to study accelerated aging effects due to HIV infection. DNA from brain and blood tissue was assayed via the Illumina Infinium Methylation 450 K platform.\nResults. Using 6 novel DNA methylation data sets, we show that HIV infection leads to an increase in epigenetic age both in brain tissue (7.4 years) and blood (5.2 years). While the observed accelerated aging effects in blood may reflect changes in blood cell composition (notably exhausted cytotoxic T cells), it is less clear what explains the observed accelerated aging effects in brain tissue.\nConclusions. Overall, our results demonstrate that the epigenetic clock is a useful biomarker for detecting accelerated aging effects due to HIV infection. This tool can be used to accurately determine the extent of age acceleration in individual tissues and cells.","DOI":"10.1093/infdis/jiv277","ISSN":"0022-1899, 1537-6613","note":"PMID: 25969563","journalAbbreviation":"J Infect Dis.","language":"en","author":[{"family":"Horvath","given":"Steve"},{"family":"Levine","given":"Andrew J."}],"issued":{"date-parts":[["2015",11,15]]}}}],"schema":"https://github.com/citation-style-language/schema/raw/master/csl-citation.json"} </w:instrText>
      </w:r>
      <w:r w:rsidR="00F15C38" w:rsidRPr="00D912CE">
        <w:rPr>
          <w:rFonts w:ascii="Times" w:hAnsi="Times" w:cs="Times New Roman"/>
          <w:sz w:val="24"/>
          <w:szCs w:val="24"/>
        </w:rPr>
        <w:fldChar w:fldCharType="separate"/>
      </w:r>
      <w:r w:rsidR="000E2A88" w:rsidRPr="00D912CE">
        <w:rPr>
          <w:rFonts w:ascii="Times" w:hAnsi="Times" w:cs="Times New Roman"/>
          <w:noProof/>
          <w:sz w:val="24"/>
          <w:szCs w:val="24"/>
        </w:rPr>
        <w:t>(Horvath and Levine 2015)</w:t>
      </w:r>
      <w:r w:rsidR="00F15C38" w:rsidRPr="00D912CE">
        <w:rPr>
          <w:rFonts w:ascii="Times" w:hAnsi="Times" w:cs="Times New Roman"/>
          <w:sz w:val="24"/>
          <w:szCs w:val="24"/>
        </w:rPr>
        <w:fldChar w:fldCharType="end"/>
      </w:r>
      <w:r w:rsidRPr="00D912CE">
        <w:rPr>
          <w:rFonts w:ascii="Times" w:hAnsi="Times" w:cs="Times New Roman"/>
          <w:sz w:val="24"/>
          <w:szCs w:val="24"/>
        </w:rPr>
        <w:t>.</w:t>
      </w:r>
    </w:p>
    <w:p w:rsidR="0008612F" w:rsidRPr="00D912CE" w:rsidRDefault="0008612F" w:rsidP="0008612F">
      <w:pPr>
        <w:spacing w:after="120"/>
        <w:rPr>
          <w:rFonts w:ascii="Times" w:eastAsia="Times New Roman" w:hAnsi="Times" w:cs="Times New Roman"/>
          <w:sz w:val="24"/>
          <w:szCs w:val="24"/>
        </w:rPr>
      </w:pPr>
      <w:r w:rsidRPr="00D912CE">
        <w:rPr>
          <w:rFonts w:ascii="Times" w:hAnsi="Times" w:cs="Times New Roman"/>
          <w:sz w:val="24"/>
          <w:szCs w:val="24"/>
        </w:rPr>
        <w:t xml:space="preserve">Among women, </w:t>
      </w:r>
      <w:proofErr w:type="spellStart"/>
      <w:r w:rsidRPr="00D912CE">
        <w:rPr>
          <w:rFonts w:ascii="Times" w:hAnsi="Times" w:cs="Times New Roman"/>
          <w:sz w:val="24"/>
          <w:szCs w:val="24"/>
        </w:rPr>
        <w:t>CoR</w:t>
      </w:r>
      <w:proofErr w:type="spellEnd"/>
      <w:r w:rsidRPr="00D912CE">
        <w:rPr>
          <w:rFonts w:ascii="Times" w:hAnsi="Times" w:cs="Times New Roman"/>
          <w:sz w:val="24"/>
          <w:szCs w:val="24"/>
        </w:rPr>
        <w:t xml:space="preserve"> are likely to accrue mainly during pregnancy and lactation </w:t>
      </w:r>
      <w:r w:rsidR="00F15C38" w:rsidRPr="00D912CE">
        <w:rPr>
          <w:rFonts w:ascii="Times" w:hAnsi="Times" w:cs="Times New Roman"/>
          <w:sz w:val="24"/>
          <w:szCs w:val="24"/>
        </w:rPr>
        <w:fldChar w:fldCharType="begin"/>
      </w:r>
      <w:r w:rsidR="000E2A88" w:rsidRPr="00D912CE">
        <w:rPr>
          <w:rFonts w:ascii="Times" w:hAnsi="Times" w:cs="Times New Roman"/>
          <w:sz w:val="24"/>
          <w:szCs w:val="24"/>
        </w:rPr>
        <w:instrText xml:space="preserve"> ADDIN ZOTERO_ITEM CSL_CITATION {"citationID":"a15i7ok86ff","properties":{"formattedCitation":"{\\rtf (Speakman and Kr\\uc0\\u243{}l 2005; Jasienska 2009)}","plainCitation":"(Speakman and Król 2005; Jasienska 2009)"},"citationItems":[{"id":6768,"uris":["http://zotero.org/users/451958/items/98STTTDV"],"uri":["http://zotero.org/users/451958/items/98STTTDV"],"itemData":{"id":6768,"type":"article-journal","title":"Reproduction and lifespan: Trade-offs, overall energy budgets, intergenerational costs, and costs neglected by research","container-title":"American Journal of Human Biology","page":"524-532","volume":"21","issue":"4","source":"CrossRef","DOI":"10.1002/ajhb.20931","ISSN":"10420533, 15206300","shortTitle":"Reproduction and lifespan","language":"en","author":[{"family":"Jasienska","given":"Grazyna"}],"issued":{"date-parts":[["2009",7]]}}},{"id":8260,"uris":["http://zotero.org/users/451958/items/WI8UTNQZ"],"uri":["http://zotero.org/users/451958/items/WI8UTNQZ"],"itemData":{"id":8260,"type":"article-journal","title":"Limits to sustained energy intake IX: a review of hypotheses","container-title":"Journal of Comparative Physiology B: Biochemical, Systemic, and Environmental Physiology","page":"375-394","volume":"175","issue":"6","abstract":"Abstract Several lines of evidence indicate that animals in the wild may be limited in their maximal rates of energy intake by their intrinsic physiology rather than food availability. Understanding the limits to sustained energy intake is important because this defines an envelope within which animals must trade-off competing activities. In the first part of this review, we consider the initial ideas that propelled this area and experimental evidence connected with them. An early conceptual advance in this field was the idea that energy intake could be centrally limited by aspects of the digestive process, or peripherally limited at the sites of energy utilisation. A model system that has been widely employed to explore these ideas is lactation in small rodents. Initial studies in the late 1980s indicated that energy intake might be centrally limited, but work by Hammond and colleagues in the 1990s suggested that it was more likely that the limits were imposed by capacity of the mammary glands, and other works tended to support this view. This consensus, however, was undermined by studies that showed milk production was higher in mice at low temperatures, suggesting that the capacity of the mammary gland is not a limiting factor. In the second part of the review we consider some additional hypotheses that might explain these conflicting data. These include the heat dissipation limits hypothesis, the seasonal investment hypothesis and the saturated neural control hypothesis. Current evidence with respect to these hypotheses is also reviewed. The limited evidence presently available does not unambiguously support any one of them.","author":[{"family":"Speakman","given":"John"},{"family":"Król","given":"Elżbieta"}],"issued":{"date-parts":[["2005"]]}}}],"schema":"https://github.com/citation-style-language/schema/raw/master/csl-citation.json"} </w:instrText>
      </w:r>
      <w:r w:rsidR="00F15C38" w:rsidRPr="00D912CE">
        <w:rPr>
          <w:rFonts w:ascii="Times" w:hAnsi="Times" w:cs="Times New Roman"/>
          <w:sz w:val="24"/>
          <w:szCs w:val="24"/>
        </w:rPr>
        <w:fldChar w:fldCharType="separate"/>
      </w:r>
      <w:r w:rsidR="000E2A88" w:rsidRPr="00D912CE">
        <w:rPr>
          <w:rFonts w:ascii="Times" w:hAnsi="Times" w:cs="Segoe UI"/>
          <w:sz w:val="24"/>
        </w:rPr>
        <w:t>(Speakman and Król 2005; Jasienska 2009)</w:t>
      </w:r>
      <w:r w:rsidR="00F15C38" w:rsidRPr="00D912CE">
        <w:rPr>
          <w:rFonts w:ascii="Times" w:hAnsi="Times" w:cs="Times New Roman"/>
          <w:sz w:val="24"/>
          <w:szCs w:val="24"/>
        </w:rPr>
        <w:fldChar w:fldCharType="end"/>
      </w:r>
      <w:r w:rsidRPr="00D912CE">
        <w:rPr>
          <w:rFonts w:ascii="Times" w:hAnsi="Times" w:cs="Times New Roman"/>
          <w:sz w:val="24"/>
          <w:szCs w:val="24"/>
        </w:rPr>
        <w:t xml:space="preserve">, which both involve physiological changes that could </w:t>
      </w:r>
      <w:r w:rsidR="008F192D" w:rsidRPr="00D912CE">
        <w:rPr>
          <w:rFonts w:ascii="Times" w:hAnsi="Times" w:cs="Times New Roman"/>
          <w:sz w:val="24"/>
          <w:szCs w:val="24"/>
        </w:rPr>
        <w:t>accelerate senescence</w:t>
      </w:r>
      <w:r w:rsidRPr="00D912CE">
        <w:rPr>
          <w:rFonts w:ascii="Times" w:hAnsi="Times" w:cs="Times New Roman"/>
          <w:sz w:val="24"/>
          <w:szCs w:val="24"/>
        </w:rPr>
        <w:t>.</w:t>
      </w:r>
      <w:r w:rsidR="008F192D" w:rsidRPr="00D912CE">
        <w:rPr>
          <w:rFonts w:ascii="Times" w:hAnsi="Times" w:cs="Times New Roman"/>
          <w:sz w:val="24"/>
          <w:szCs w:val="24"/>
        </w:rPr>
        <w:t xml:space="preserve"> During pregnancy, s</w:t>
      </w:r>
      <w:r w:rsidRPr="00D912CE">
        <w:rPr>
          <w:rFonts w:ascii="Times" w:hAnsi="Times" w:cs="Times New Roman"/>
          <w:sz w:val="24"/>
          <w:szCs w:val="24"/>
        </w:rPr>
        <w:t xml:space="preserve">uch changes include </w:t>
      </w:r>
      <w:r w:rsidRPr="00D912CE">
        <w:rPr>
          <w:rFonts w:ascii="Times" w:eastAsia="Times New Roman" w:hAnsi="Times" w:cs="Times New Roman"/>
          <w:sz w:val="24"/>
          <w:szCs w:val="24"/>
        </w:rPr>
        <w:t xml:space="preserve">increased blood cell proliferation to compensate for fluid volume expansion </w:t>
      </w:r>
      <w:r w:rsidR="00F15C38" w:rsidRPr="00D912CE">
        <w:rPr>
          <w:rFonts w:ascii="Times" w:eastAsia="Times New Roman" w:hAnsi="Times" w:cs="Times New Roman"/>
          <w:sz w:val="24"/>
          <w:szCs w:val="24"/>
        </w:rPr>
        <w:fldChar w:fldCharType="begin"/>
      </w:r>
      <w:r w:rsidR="000E2A88" w:rsidRPr="00D912CE">
        <w:rPr>
          <w:rFonts w:ascii="Times" w:eastAsia="Times New Roman" w:hAnsi="Times" w:cs="Times New Roman"/>
          <w:sz w:val="24"/>
          <w:szCs w:val="24"/>
        </w:rPr>
        <w:instrText xml:space="preserve"> ADDIN ZOTERO_ITEM CSL_CITATION {"citationID":"a14ktl8167v","properties":{"formattedCitation":"(Hytten 1985; Hollowell et al. 2005; Lurie et al. 2008; Bauer 2014)","plainCitation":"(Hytten 1985; Hollowell et al. 2005; Lurie et al. 2008; Bauer 2014)"},"citationItems":[{"id":8209,"uris":["http://zotero.org/users/451958/items/FHNQH567"],"uri":["http://zotero.org/users/451958/items/FHNQH567"],"itemData":{"id":8209,"type":"article-journal","title":"Blood volume changes in normal pregnancy","container-title":"Clin Haematol","page":"601-12","volume":"14","issue":"3","abstract":"The plasma volume and total red cell mass are controlled by different mechanisms and pregnancy provides the most dramatic example of the way in which that can happen. A healthy woman bearing a normal sized fetus, with an average birth weight of about 3.3 kg, will increase her plasma volume by an average of about 1250 ml, a little under 50% of the average non-pregnant volume for white European women of about 2600 ml. There is little increase during the first trimester, followed by a progressive rise to a maximum at about 34-36 weeks, after which little or no further increase occurs. It seems certain that the frequently observed fall in plasma volume in the last six weeks of pregnancy is an artefact of measurement due to poor mixing of tracer when the woman lies supine and obstructs the circulation to her lower limbs. The maximum increase depends largely on the size of the conceptus. It is somewhat increased, perhaps to a mean of 1300 ml, in association with the bigger baby of multiparae and increases still more with twins, triplets and quadruplets. Red cell mass increases by relatively much less, a rise of about 250 ml (some 18% of the non-pregnant volume) in women who take no supplemental iron, and between 400 and 450 ml when iron supplements are taken. The rise is probably linear from the end of the first trimester to term, and there is some evidence of a preliminary fall in red cell mass during the first trimester. As a result of the relatively much greater increase in plasma volume, red cells in the blood are 'diluted' and the venous haematocrit drops from a non-pregnant average of about 40 to about 33 during the last trimester. The differential changes are biologically plausible: red cell mass rises proportionately to the need to carry the extra oxygen taken up in pregnancy; the greater plasma volume increment is needed to cope with the very large increases in blood flow to organs which require little extra oxygen, the skin and the kidneys.","author":[{"family":"Hytten","given":"F."}],"issued":{"date-parts":[["1985"]]}}},{"id":8201,"uris":["http://zotero.org/users/451958/items/VKUJKTKB"],"uri":["http://zotero.org/users/451958/items/VKUJKTKB"],"itemData":{"id":8201,"type":"article-journal","title":"Hematological and iron-related analytes–reference data for persons aged 1 year and over: United States, 1988-94","container-title":"Vital and health statistics. Series 11, Data from the national health survey","page":"1","issue":"247","author":[{"family":"Hollowell","given":"JG"},{"family":"Van Assendelft","given":"OW"},{"family":"Gunter","given":"EW"},{"family":"Lewis","given":"BG"},{"family":"Najjar","given":"M"},{"family":"Pfeiffer","given":"C"}],"issued":{"date-parts":[["2005"]]}}},{"id":8225,"uris":["http://zotero.org/users/451958/items/DXENUT5A"],"uri":["http://zotero.org/users/451958/items/DXENUT5A"],"itemData":{"id":8225,"type":"article-journal","title":"Total and differential leukocyte counts percentiles in normal pregnancy","container-title":"European Journal of Obstetrics &amp; Gynecology and Reproductive Biology","page":"16-19","volume":"136","issue":"1","abstract":"Objective To establish leukocyte count and leukocyte differential percentiles in normal uncomplicated pregnancy. Study design This retrospective longitudinal study was performed in an outpatient facility for routine antenatal care. The study population comprised of 726 healthy women from the 5th to the 41st week of pregnancy. Altogether, there were 1749 complete blood count evaluations, of which 481 were in the 1st trimester, 687 in the 2nd trimester and 581 in the 3rd trimester. The total and differential leukocyte counts were determined by an automated cell counter. Results The leukocyte and neutrophil counts gradually and significantly increased form the 1st to the 3rd trimester. The monocyte count increase became significant only during the 3rd trimester. The eosinophil count did not significantly change throughout pregnancy. The basophil count significantly decreased during the 2nd trimester and returned to 1st trimester values during the 3rd trimester. Conclusion In this study, we provide total and differential leukocyte counts’ mean ± S.D., minimal and maximal values, and the 3rd, 5th, 10th, 50th, 90th, 95th, and 99th percentiles for entire pregnancy and for each trimester separately. These reference values should prove useful for diagnostic and research purposes.","author":[{"family":"Lurie","given":"Samuel"},{"family":"Rahamim","given":"Einam"},{"family":"Piper","given":"Irena"},{"family":"Golan","given":"Abraham"},{"family":"Sadan","given":"Oscar"}],"issued":{"date-parts":[["2008"]]}}},{"id":8154,"uris":["http://zotero.org/users/451958/items/EB5K623N"],"uri":["http://zotero.org/users/451958/items/EB5K623N"],"itemData":{"id":8154,"type":"article-journal","title":"Hematologic changes in pregnancy","container-title":"UpToDate","author":[{"family":"Bauer","given":"Kenneth A"}],"issued":{"date-parts":[["2014"]]}}}],"schema":"https://github.com/citation-style-language/schema/raw/master/csl-citation.json"} </w:instrText>
      </w:r>
      <w:r w:rsidR="00F15C38" w:rsidRPr="00D912CE">
        <w:rPr>
          <w:rFonts w:ascii="Times" w:eastAsia="Times New Roman" w:hAnsi="Times" w:cs="Times New Roman"/>
          <w:sz w:val="24"/>
          <w:szCs w:val="24"/>
        </w:rPr>
        <w:fldChar w:fldCharType="separate"/>
      </w:r>
      <w:r w:rsidR="000E2A88" w:rsidRPr="00D912CE">
        <w:rPr>
          <w:rFonts w:ascii="Times" w:hAnsi="Times" w:cs="Segoe UI"/>
          <w:sz w:val="24"/>
        </w:rPr>
        <w:t>(Hytten 1985; Hollowell et al. 2005; Lurie et al. 2008; Bauer 2014)</w:t>
      </w:r>
      <w:r w:rsidR="00F15C38" w:rsidRPr="00D912CE">
        <w:rPr>
          <w:rFonts w:ascii="Times" w:eastAsia="Times New Roman" w:hAnsi="Times" w:cs="Times New Roman"/>
          <w:sz w:val="24"/>
          <w:szCs w:val="24"/>
        </w:rPr>
        <w:fldChar w:fldCharType="end"/>
      </w:r>
      <w:r w:rsidRPr="00D912CE">
        <w:rPr>
          <w:rFonts w:ascii="Times" w:eastAsia="Times New Roman" w:hAnsi="Times" w:cs="Times New Roman"/>
          <w:sz w:val="24"/>
          <w:szCs w:val="24"/>
        </w:rPr>
        <w:t xml:space="preserve">, a shift towards pro-inflammatory immunity </w:t>
      </w:r>
      <w:r w:rsidR="00F15C38" w:rsidRPr="00D912CE">
        <w:rPr>
          <w:rFonts w:ascii="Times" w:eastAsia="Times New Roman" w:hAnsi="Times" w:cs="Times New Roman"/>
          <w:sz w:val="24"/>
          <w:szCs w:val="24"/>
        </w:rPr>
        <w:fldChar w:fldCharType="begin"/>
      </w:r>
      <w:r w:rsidR="000E2A88" w:rsidRPr="00D912CE">
        <w:rPr>
          <w:rFonts w:ascii="Times" w:eastAsia="Times New Roman" w:hAnsi="Times" w:cs="Times New Roman"/>
          <w:sz w:val="24"/>
          <w:szCs w:val="24"/>
        </w:rPr>
        <w:instrText xml:space="preserve"> ADDIN ZOTERO_ITEM CSL_CITATION {"citationID":"a20ljeovc4","properties":{"formattedCitation":"(McDade 2003)","plainCitation":"(McDade 2003)"},"citationItems":[{"id":1906,"uris":["http://zotero.org/users/451958/items/CH2SIE9M"],"uri":["http://zotero.org/users/451958/items/CH2SIE9M"],"itemData":{"id":1906,"type":"article-journal","title":"Life history theory and the immune system: Steps toward a human ecological immunology","container-title":"American Journal of Physical Anthropology","page":"100-125","volume":"122","issue":"S37","source":"CrossRef","DOI":"10.1002/ajpa.10398","ISSN":"0002-9483, 1096-8644","shortTitle":"Life history theory and the immune system","language":"en","author":[{"family":"McDade","given":"Thomas W."}],"issued":{"date-parts":[["2003"]]}}}],"schema":"https://github.com/citation-style-language/schema/raw/master/csl-citation.json"} </w:instrText>
      </w:r>
      <w:r w:rsidR="00F15C38" w:rsidRPr="00D912CE">
        <w:rPr>
          <w:rFonts w:ascii="Times" w:eastAsia="Times New Roman" w:hAnsi="Times" w:cs="Times New Roman"/>
          <w:sz w:val="24"/>
          <w:szCs w:val="24"/>
        </w:rPr>
        <w:fldChar w:fldCharType="separate"/>
      </w:r>
      <w:r w:rsidR="000E2A88" w:rsidRPr="00D912CE">
        <w:rPr>
          <w:rFonts w:ascii="Times" w:eastAsia="Times New Roman" w:hAnsi="Times" w:cs="Times New Roman"/>
          <w:noProof/>
          <w:sz w:val="24"/>
          <w:szCs w:val="24"/>
        </w:rPr>
        <w:t>(McDade 2003)</w:t>
      </w:r>
      <w:r w:rsidR="00F15C38" w:rsidRPr="00D912CE">
        <w:rPr>
          <w:rFonts w:ascii="Times" w:eastAsia="Times New Roman" w:hAnsi="Times" w:cs="Times New Roman"/>
          <w:sz w:val="24"/>
          <w:szCs w:val="24"/>
        </w:rPr>
        <w:fldChar w:fldCharType="end"/>
      </w:r>
      <w:r w:rsidRPr="00D912CE">
        <w:rPr>
          <w:rFonts w:ascii="Times" w:eastAsia="Times New Roman" w:hAnsi="Times" w:cs="Times New Roman"/>
          <w:sz w:val="24"/>
          <w:szCs w:val="24"/>
        </w:rPr>
        <w:t xml:space="preserve">, and a reduction in </w:t>
      </w:r>
      <w:proofErr w:type="spellStart"/>
      <w:r w:rsidRPr="00D912CE">
        <w:rPr>
          <w:rFonts w:ascii="Times" w:eastAsia="Times New Roman" w:hAnsi="Times" w:cs="Times New Roman"/>
          <w:sz w:val="24"/>
          <w:szCs w:val="24"/>
        </w:rPr>
        <w:t>immunocompetence</w:t>
      </w:r>
      <w:proofErr w:type="spellEnd"/>
      <w:r w:rsidRPr="00D912CE">
        <w:rPr>
          <w:rFonts w:ascii="Times" w:eastAsia="Times New Roman" w:hAnsi="Times" w:cs="Times New Roman"/>
          <w:sz w:val="24"/>
          <w:szCs w:val="24"/>
        </w:rPr>
        <w:t xml:space="preserve"> that increases the rates of infection </w:t>
      </w:r>
      <w:r w:rsidR="00F15C38" w:rsidRPr="00D912CE">
        <w:rPr>
          <w:rFonts w:ascii="Times" w:eastAsia="Times New Roman" w:hAnsi="Times" w:cs="Times New Roman"/>
          <w:sz w:val="24"/>
          <w:szCs w:val="24"/>
        </w:rPr>
        <w:fldChar w:fldCharType="begin"/>
      </w:r>
      <w:r w:rsidR="000E2A88" w:rsidRPr="00D912CE">
        <w:rPr>
          <w:rFonts w:ascii="Times" w:eastAsia="Times New Roman" w:hAnsi="Times" w:cs="Times New Roman"/>
          <w:sz w:val="24"/>
          <w:szCs w:val="24"/>
        </w:rPr>
        <w:instrText xml:space="preserve"> ADDIN ZOTERO_ITEM CSL_CITATION {"citationID":"a229mt8kj3j","properties":{"formattedCitation":"(Roberts et al. 1996; Lanciers et al. 1999; McDade 2003; Gray et al. 2005; Mugo et al. 2011)","plainCitation":"(Roberts et al. 1996; Lanciers et al. 1999; McDade 2003; Gray et al. 2005; Mugo et al. 2011)"},"citationItems":[{"id":1906,"uris":["http://zotero.org/users/451958/items/CH2SIE9M"],"uri":["http://zotero.org/users/451958/items/CH2SIE9M"],"itemData":{"id":1906,"type":"article-journal","title":"Life history theory and the immune system: Steps toward a human ecological immunology","container-title":"American Journal of Physical Anthropology","page":"100-125","volume":"122","issue":"S37","source":"CrossRef","DOI":"10.1002/ajpa.10398","ISSN":"0002-9483, 1096-8644","shortTitle":"Life history theory and the immune system","language":"en","author":[{"family":"McDade","given":"Thomas W."}],"issued":{"date-parts":[["2003"]]}}},{"id":8250,"uris":["http://zotero.org/users/451958/items/6YZ3A5EF"],"uri":["http://zotero.org/users/451958/items/6YZ3A5EF"],"itemData":{"id":8250,"type":"article-journal","title":"Sex steroids, pregnancy-associated hormones and immunity to parasitic infection","container-title":"Parasitology Today","page":"382-388","volume":"12","issue":"10","abstract":"A wealth of evidence has accumulated that illustrates the ability of sex-associated hormones to influence directly a variety of diverse immunological functions. Thus, it is not surprising that differences have also been noted between the sexes in their relative susceptibility to parasitic infections. Furthermore, during pregnancy, much of the observed maternal immunomodulation, essential for fetal survival, has been attributed to changes in the levels of steroid hormones. These pregnancy-induced alterations in immune function can also have profound effects on the course of parasitic infection. In this article, Craig Roberts, Abhay Satoskar and James Alexander review the immunological basis for differences in the relative susceptibilities of males, non-pregnant females and pregnant females to parasitic infection, particularly leislumaniasis and toxoplasmosis. They also discuss the role of the major sex- and pregnancy-associated hormones in mediating these effects.","author":[{"family":"Roberts","given":"C. W."},{"family":"Satoskar","given":"A."},{"family":"Alexander","given":"J."}],"issued":{"date-parts":[["1996"]]}}},{"id":8218,"uris":["http://zotero.org/users/451958/items/W47VDZF4"],"uri":["http://zotero.org/users/451958/items/W47VDZF4"],"itemData":{"id":8218,"type":"article-journal","title":"Increased susceptibility to Helicobacter pylori infection in pregnancy","container-title":"Infect Dis Obstet Gynecol","page":"195-8","volume":"7","issue":"4","abstract":"OBJECTIVE: Helicobacter pylori plays a major role in abdominal symptoms and gastroduodenal pathology, including gastric cancer. Pregnancy has been associated with changes in both humoral and cell-mediated immunity. These changes include alterations in the various classes of antibodies during different gestational periods. It has been previously suggested that these alterations may expose pregnant women to an increased risk of infection with this microorganism. METHODS: To further investigate this hypothesis, we assayed sera from 229 asymptomatic pregnant women for the presence of H.-pylori-specific immunoglobulin G (IgG) and immunoglobulin M (IgM) antibodies by means of a commercially available serum ELISA test (Malakit, Biolab, Belgium). Both tests were previously validated in large series of H.-pylori-positive and -negative subjects. While the presence of H.-pylori-specific IgG antibodies is only a marker for a \"chronic\" infection with this bacterium and therefore no indicator of the time of acquisition of the infection, specific IgM antibodies are a more specific marker for a recently acquired infection with H. pylori. Results were compared with those previously obtained in asymptomatic, healthy, nonpregnant individuals. RESULTS: One hundred twenty of 229 women (52.4%) and 55/118 nonpregnant subjects (46.6%) were seropositive for H.-pylori-specific IgG antibodies (P &gt; 0.3). Out of these 120 IgG-antibody-positive women, 36 (30%) were positive for H.-pylori-specific IgM antibodies, as were 25/109 (22.9%) in the IgG-antibody-negative group (P &gt; 0.3). Overall, 61/229 (26.6%) of the pregnant women had recently been infected with H. pylori, compared with 11% of the healthy, nonpregnant population (P &gt; 0.01). CONCLUSIONS: Our observations confirm the possibility of an increased susceptibility to H. pylori infection in pregnancy. Additional studies are necessary to further understand the immune response to H. pylori in pregnancy.","author":[{"family":"Lanciers","given":"S."},{"family":"Despinasse","given":"B."},{"family":"Mehta","given":"D. I."},{"family":"Blecker","given":"U."}],"issued":{"date-parts":[["1999"]]}}},{"id":8196,"uris":["http://zotero.org/users/451958/items/A67T4RXH"],"uri":["http://zotero.org/users/451958/items/A67T4RXH"],"itemData":{"id":8196,"type":"article-journal","title":"Increased risk of incident HIV during pregnancy in Rakai, Uganda: a prospective study","container-title":"The Lancet","page":"1182-1188","volume":"366","issue":"9492","author":[{"family":"Gray","given":"Ronald H"},{"family":"Li","given":"Xianbin"},{"family":"Kigozi","given":"Godfrey"},{"family":"Serwadda","given":"David"},{"family":"Brahmbhatt","given":"Heena"},{"family":"Wabwire-Mangen","given":"Fred"},{"family":"Nalugoda","given":"Fred"},{"family":"Kiddugavu","given":"Mohamed"},{"family":"Sewankambo","given":"Nelson"},{"family":"Quinn","given":"Thomas C"}],"issued":{"date-parts":[["2005"]]}}},{"id":8236,"uris":["http://zotero.org/users/451958/items/VZUQUELF"],"uri":["http://zotero.org/users/451958/items/VZUQUELF"],"itemData":{"id":8236,"type":"article-journal","title":"Increased risk of HIV-1 transmission in pregnancy: a prospective study among African HIV-1 serodiscordant couples","container-title":"AIDS (London, England)","page":"1887","volume":"25","issue":"15","author":[{"family":"Mugo","given":"Nelly R"},{"family":"Heffron","given":"Renee"},{"family":"Donnell","given":"Deborah"},{"family":"Wald","given":"Anna"},{"family":"Were","given":"Edwin O"},{"family":"Rees","given":"Helen"},{"family":"Celum","given":"Connie"},{"family":"Kiarie","given":"James N"},{"family":"Cohen","given":"Craig R"},{"family":"Kayintekore","given":"Kayitesi"}],"issued":{"date-parts":[["2011"]]}}}],"schema":"https://github.com/citation-style-language/schema/raw/master/csl-citation.json"} </w:instrText>
      </w:r>
      <w:r w:rsidR="00F15C38" w:rsidRPr="00D912CE">
        <w:rPr>
          <w:rFonts w:ascii="Times" w:eastAsia="Times New Roman" w:hAnsi="Times" w:cs="Times New Roman"/>
          <w:sz w:val="24"/>
          <w:szCs w:val="24"/>
        </w:rPr>
        <w:fldChar w:fldCharType="separate"/>
      </w:r>
      <w:r w:rsidR="000E2A88" w:rsidRPr="00D912CE">
        <w:rPr>
          <w:rFonts w:ascii="Times" w:hAnsi="Times" w:cs="Segoe UI"/>
          <w:sz w:val="24"/>
        </w:rPr>
        <w:t>(Roberts et al. 1996; Lanciers et al. 1999; McDade 2003; Gray et al. 2005; Mugo et al. 2011)</w:t>
      </w:r>
      <w:r w:rsidR="00F15C38" w:rsidRPr="00D912CE">
        <w:rPr>
          <w:rFonts w:ascii="Times" w:eastAsia="Times New Roman" w:hAnsi="Times" w:cs="Times New Roman"/>
          <w:sz w:val="24"/>
          <w:szCs w:val="24"/>
        </w:rPr>
        <w:fldChar w:fldCharType="end"/>
      </w:r>
      <w:r w:rsidRPr="00D912CE">
        <w:rPr>
          <w:rFonts w:ascii="Times" w:hAnsi="Times" w:cs="Times New Roman"/>
          <w:sz w:val="24"/>
          <w:szCs w:val="24"/>
        </w:rPr>
        <w:t xml:space="preserve">. Data from cell culture, rodent based experiments, and observations in humans </w:t>
      </w:r>
      <w:r w:rsidRPr="00D912CE">
        <w:rPr>
          <w:rFonts w:ascii="Times" w:eastAsia="Times New Roman" w:hAnsi="Times" w:cs="Times New Roman"/>
          <w:sz w:val="24"/>
          <w:szCs w:val="24"/>
        </w:rPr>
        <w:t xml:space="preserve">show that inflammation and infection increase cell proliferation and DNA damage, both expected to accelerate </w:t>
      </w:r>
      <w:r w:rsidR="007B3CAA" w:rsidRPr="00D912CE">
        <w:rPr>
          <w:rFonts w:ascii="Times" w:eastAsia="Times New Roman" w:hAnsi="Times" w:cs="Times New Roman"/>
          <w:sz w:val="24"/>
          <w:szCs w:val="24"/>
        </w:rPr>
        <w:t xml:space="preserve">the pace of telomere shortening </w:t>
      </w:r>
      <w:r w:rsidR="00F15C38" w:rsidRPr="00D912CE">
        <w:rPr>
          <w:rFonts w:ascii="Times" w:eastAsia="Times New Roman" w:hAnsi="Times" w:cs="Times New Roman"/>
          <w:sz w:val="24"/>
          <w:szCs w:val="24"/>
        </w:rPr>
        <w:fldChar w:fldCharType="begin"/>
      </w:r>
      <w:r w:rsidR="000E2A88" w:rsidRPr="00D912CE">
        <w:rPr>
          <w:rFonts w:ascii="Times" w:eastAsia="Times New Roman" w:hAnsi="Times" w:cs="Times New Roman"/>
          <w:sz w:val="24"/>
          <w:szCs w:val="24"/>
        </w:rPr>
        <w:instrText xml:space="preserve"> ADDIN ZOTERO_ITEM CSL_CITATION {"citationID":"a19g74ue4u9","properties":{"formattedCitation":"{\\rtf (Pommier et al. 1997; Aviv et al. 2006; Sampson et al. 2006; Adaikalakoteswari et al. 2007; Carrero et al. 2008; Hou et al. 2009; O\\uc0\\u8217{}Donovan et al. 2009; Olivieri et al. 2009; Bendix et al. 2010; Farzaneh-Far et al. 2010; Salpea et al. 2010; O\\uc0\\u8217{}Donovan et al. 2011; Solorio et al. 2011; Sanders et al. 2012)}","plainCitation":"(Pommier et al. 1997; Aviv et al. 2006; Sampson et al. 2006; Adaikalakoteswari et al. 2007; Carrero et al. 2008; Hou et al. 2009; O’Donovan et al. 2009; Olivieri et al. 2009; Bendix et al. 2010; Farzaneh-Far et al. 2010; Salpea et al. 2010; O’Donovan et al. 2011; Solorio et al. 2011; Sanders et al. 2012)"},"citationItems":[{"id":8247,"uris":["http://zotero.org/users/451958/items/KKYLJ6A2"],"uri":["http://zotero.org/users/451958/items/KKYLJ6A2"],"itemData":{"id":8247,"type":"article-journal","title":"Immunosenescence in HIV Pathogenesis","container-title":"Virology","page":"148-154","volume":"231","issue":"1","abstract":"Telomeres are complex protein-DNA structures located at the ends of eukaryotic chromosomes. In a normal cell, telomere DNA shortens with cell divisions. Such a telomere loss may act as a mitotic clock to eventually signal cell cycling exit and cellular senescence. In a transversal study, we found a marked decrease in telomere length of peripheral blood mononuclear cells in HIV-infected patients with advanced immunodeficiency. This telomere reduction concerns T4, T8, and B lymphocytes, providing evidence of high turnover of these cells in the course of HIV infection. These data suggest that replicative senescence could be involved in the final immunosuppression and may have important therapeutical implications.","author":[{"family":"Pommier","given":"Jean-Patrick"},{"family":"Gauthier","given":"Laurent"},{"family":"Livartowski","given":"Joêl"},{"family":"Galanaud","given":"Pierre"},{"family":"Boué","given":"François"},{"family":"Dulioust","given":"Anne"},{"family":"Marcé","given":"Dominique"},{"family":"Ducray","given":"Caroline"},{"family":"Sabatier","given":"Laure"},{"family":"Lebeau","given":"Jérôme"},{"family":"Boussin","given":"François-Dominique"}],"issued":{"date-parts":[["1997"]]}}},{"id":8207,"uris":["http://zotero.org/users/451958/items/5AVHGX7L"],"uri":["http://zotero.org/users/451958/items/5AVHGX7L"],"itemData":{"id":8207,"type":"article-journal","title":"Telomere length in peripheral leukocyte DNA and gastric cancer risk","container-title":"Cancer Epidemiol Biomarkers Prev","page":"3103-9","volume":"18","issue":"11","abstract":"Telomere length reflects lifetime cumulative oxidative stress from environmental exposures, such as cigarette smoking and chronic inflammation. Shortened telomere length is thought to cause genomic instability and has been associated with several cancers. We examined the association of telomere length in peripheral leukocyte DNA with gastric cancer risk as well as potential confounding factors and risk modifiers for telomere length-related risk. In a population-based study of gastric cancer conducted in a high-risk population in Warsaw, Poland, between 1994 and 1996, we measured relative telomere length in 300 cases and 416 age- and gender-matched controls using quantitative real-time PCR. Among controls, telomeres were significantly shorter in association with aging (P &lt; 0.001), increasing pack-years of cigarette smoking (P = 0.02), decreasing fruit intake (P = 0.04), and Helicobacter pylori positivity (P = 0.03). Gastric cancer cases had significantly shorter telomere length (mean +/- SD relative telomere length, 1.25 +/- 0.34) than controls (1.34 +/- 0.35; P = 0.0008). Gastric cancer risk doubled [odds ratio (OR), 2.04; 95% confidence interval (95% CI), 1.33-3.13] among subjects in the shortest compared with the highest quartile of telomere length (P(trend) &lt; 0.001). Telomere length-associated risks were higher among individuals with the lowest risk profile, those H. pylori-negative (OR, 5.45; 95% CI, 2.10-14.1), nonsmokers (OR, 3.07; 95% CI, 1.71-5.51), and individuals with high intake of fruits (OR, 2.43; 95% CI, 1.46-4.05) or vegetables (OR, 2.39; 95% CI, 1.51-3.81). Our results suggest that telomere length in peripheral leukocyte DNA was associated with H. pylori positivity, cigarette smoking, and dietary fruit intake. Shortened telomeres increased gastric cancer risk in this high-risk Polish population.","author":[{"family":"Hou","given":"L."},{"family":"Savage","given":"S. A."},{"family":"Blaser","given":"M. J."},{"family":"Perez-Perez","given":"G."},{"family":"Hoxha","given":"M."},{"family":"Dioni","given":"L."},{"family":"Pegoraro","given":"V."},{"family":"Dong","given":"L. M."},{"family":"Zatonski","given":"W."},{"family":"Lissowska","given":"J."},{"family":"Chow","given":"W. H."},{"family":"Baccarelli","given":"A."}],"issued":{"date-parts":[["2009"]]}}},{"id":8254,"uris":["http://zotero.org/users/451958/items/A2XQ8S73"],"uri":["http://zotero.org/users/451958/items/A2XQ8S73"],"itemData":{"id":8254,"type":"article-journal","title":"Monocyte telomere shortening and oxidative DNA damage in type 2 diabetes","container-title":"Diabetes Care","page":"283-9","volume":"29","issue":"2","abstract":"OBJECTIVE: Telomeres are DNA sequences necessary for DNA replication, which shorten at cell division at a rate related to levels of oxidative stress. Once shortened to a critical length, cells are triggered into replicative senescence. Type 2 diabetes is associated with oxidative DNA damage, and we hypothesized that telomere shortening would characterize type 2 diabetes. RESEARCH DESIGN AND METHODS: We studied 21 male type 2 diabetic subjects (mean age 61.2 years, mean HbA(1c) 7.9%) selected to limit confounding effects on telomere length and 29 matched control subjects. Telomere length was measured in peripheral venous monocyte and T-cells (naive and memory) by fluorescent in situ hybridization and oxidative DNA damage by flow cytometry of oxidized DNA bases. Peripheral insulin resistance (homeostasis model assessment) and high-sensitivity C-reactive protein (hsCRP) were measured. RESULTS: Mean monocyte telomere length in the diabetic group was highly significantly lower than in control subjects (4.0 [1.1] vs. 5.5 [1.1]; P &lt; 0.0001), without significant differences in lymphocyte telomere length. There was a trend toward increased oxidative DNA damage in all diabetes cell types examined and a significant inverse relationship between oxidative DNA damage and telomere length (r = -0.55; P = 0.018) in the diabetic group. Telomere length was unrelated to plasma CRP concentration or insulin resistance. CONCLUSIONS: Monocyte telomere shortening in type 2 diabetes could be due to increased oxidative DNA damage to monocyte precursors during cell division. This data suggests that monocytes adhering to vascular endothelium and entering the vessel wall in type 2 diabetes are from a population with shorter telomeres and at increased risk of replicative senescence within vascular plaque.","author":[{"family":"Sampson","given":"M. J."},{"family":"Winterbone","given":"M. S."},{"family":"Hughes","given":"J. C."},{"family":"Dozio","given":"N."},{"family":"Hughes","given":"D. A."}],"issued":{"date-parts":[["2006"]]}}},{"id":8163,"uris":["http://zotero.org/users/451958/items/3653E6PJ"],"uri":["http://zotero.org/users/451958/items/3653E6PJ"],"itemData":{"id":8163,"type":"article-journal","title":"Telomere attrition is associated with inflammation, low fetuin-A levels and high mortality in prevalent haemodialysis patients","container-title":"Journal of Internal Medicine","page":"302-312","volume":"263","issue":"3","abstract":"Abstract.</w:instrText>
      </w:r>
      <w:r w:rsidR="000E2A88" w:rsidRPr="00D912CE">
        <w:rPr>
          <w:rFonts w:ascii="Menlo Regular" w:eastAsia="Times New Roman" w:hAnsi="Menlo Regular" w:cs="Menlo Regular"/>
          <w:sz w:val="24"/>
          <w:szCs w:val="24"/>
        </w:rPr>
        <w:instrText>�</w:instrText>
      </w:r>
      <w:r w:rsidR="000E2A88" w:rsidRPr="00D912CE">
        <w:rPr>
          <w:rFonts w:ascii="Times" w:eastAsia="Times New Roman" w:hAnsi="Times" w:cs="Times New Roman"/>
          <w:sz w:val="24"/>
          <w:szCs w:val="24"/>
        </w:rPr>
        <w:instrText>Carrero JJ, Stenvinkel P, Fellstr</w:instrText>
      </w:r>
      <w:r w:rsidR="000E2A88" w:rsidRPr="00D912CE">
        <w:rPr>
          <w:rFonts w:ascii="Menlo Regular" w:eastAsia="Times New Roman" w:hAnsi="Menlo Regular" w:cs="Menlo Regular"/>
          <w:sz w:val="24"/>
          <w:szCs w:val="24"/>
        </w:rPr>
        <w:instrText>�</w:instrText>
      </w:r>
      <w:r w:rsidR="000E2A88" w:rsidRPr="00D912CE">
        <w:rPr>
          <w:rFonts w:ascii="Times" w:eastAsia="Times New Roman" w:hAnsi="Times" w:cs="Times New Roman"/>
          <w:sz w:val="24"/>
          <w:szCs w:val="24"/>
        </w:rPr>
        <w:instrText>m B, Qureshi AR, Lamb K, Heimb</w:instrText>
      </w:r>
      <w:r w:rsidR="000E2A88" w:rsidRPr="00D912CE">
        <w:rPr>
          <w:rFonts w:ascii="Menlo Regular" w:eastAsia="Times New Roman" w:hAnsi="Menlo Regular" w:cs="Menlo Regular"/>
          <w:sz w:val="24"/>
          <w:szCs w:val="24"/>
        </w:rPr>
        <w:instrText>�</w:instrText>
      </w:r>
      <w:r w:rsidR="000E2A88" w:rsidRPr="00D912CE">
        <w:rPr>
          <w:rFonts w:ascii="Times" w:eastAsia="Times New Roman" w:hAnsi="Times" w:cs="Times New Roman"/>
          <w:sz w:val="24"/>
          <w:szCs w:val="24"/>
        </w:rPr>
        <w:instrText>rger O, B</w:instrText>
      </w:r>
      <w:r w:rsidR="000E2A88" w:rsidRPr="00D912CE">
        <w:rPr>
          <w:rFonts w:ascii="Menlo Regular" w:eastAsia="Times New Roman" w:hAnsi="Menlo Regular" w:cs="Menlo Regular"/>
          <w:sz w:val="24"/>
          <w:szCs w:val="24"/>
        </w:rPr>
        <w:instrText>�</w:instrText>
      </w:r>
      <w:r w:rsidR="000E2A88" w:rsidRPr="00D912CE">
        <w:rPr>
          <w:rFonts w:ascii="Times" w:eastAsia="Times New Roman" w:hAnsi="Times" w:cs="Times New Roman"/>
          <w:sz w:val="24"/>
          <w:szCs w:val="24"/>
        </w:rPr>
        <w:instrText>r</w:instrText>
      </w:r>
      <w:r w:rsidR="000E2A88" w:rsidRPr="00D912CE">
        <w:rPr>
          <w:rFonts w:ascii="Menlo Regular" w:eastAsia="Times New Roman" w:hAnsi="Menlo Regular" w:cs="Menlo Regular"/>
          <w:sz w:val="24"/>
          <w:szCs w:val="24"/>
        </w:rPr>
        <w:instrText>�</w:instrText>
      </w:r>
      <w:r w:rsidR="000E2A88" w:rsidRPr="00D912CE">
        <w:rPr>
          <w:rFonts w:ascii="Times" w:eastAsia="Times New Roman" w:hAnsi="Times" w:cs="Times New Roman"/>
          <w:sz w:val="24"/>
          <w:szCs w:val="24"/>
        </w:rPr>
        <w:instrText>ny P, Radhakrishnan K, Lindholm B, Soveri I, Nordfors L, Shiels PG (Karolinska University Hospital at Huddinge, Stockholm; Uppsala University Hospital, Uppsala, Sweden; University of Glasgow, Glasgow, UK; and Karolinska Institutet, Stockholm, Sweden). Telomere attrition is associated with inflammation, low fetuin-A levels and high mortality in prevalent haemodialysis patients. J Intern Med 2008; 263: 3022013312.Introduction.</w:instrText>
      </w:r>
      <w:r w:rsidR="000E2A88" w:rsidRPr="00D912CE">
        <w:rPr>
          <w:rFonts w:ascii="Menlo Regular" w:eastAsia="Times New Roman" w:hAnsi="Menlo Regular" w:cs="Menlo Regular"/>
          <w:sz w:val="24"/>
          <w:szCs w:val="24"/>
        </w:rPr>
        <w:instrText>�</w:instrText>
      </w:r>
      <w:r w:rsidR="000E2A88" w:rsidRPr="00D912CE">
        <w:rPr>
          <w:rFonts w:ascii="Times" w:eastAsia="Times New Roman" w:hAnsi="Times" w:cs="Times New Roman"/>
          <w:sz w:val="24"/>
          <w:szCs w:val="24"/>
        </w:rPr>
        <w:instrText xml:space="preserve"> Chronic kidney disease (CKD) predisposes to a 10- to 20-fold increased cardiovascular risk. Patients undergo accelerated atherogenesis and vascular ageing. We investigated whether telomere attrition, a marker of cell senescence, contributes to this increased mortality risk.Methods.</w:instrText>
      </w:r>
      <w:r w:rsidR="000E2A88" w:rsidRPr="00D912CE">
        <w:rPr>
          <w:rFonts w:ascii="Menlo Regular" w:eastAsia="Times New Roman" w:hAnsi="Menlo Regular" w:cs="Menlo Regular"/>
          <w:sz w:val="24"/>
          <w:szCs w:val="24"/>
        </w:rPr>
        <w:instrText>�</w:instrText>
      </w:r>
      <w:r w:rsidR="000E2A88" w:rsidRPr="00D912CE">
        <w:rPr>
          <w:rFonts w:ascii="Times" w:eastAsia="Times New Roman" w:hAnsi="Times" w:cs="Times New Roman"/>
          <w:sz w:val="24"/>
          <w:szCs w:val="24"/>
        </w:rPr>
        <w:instrText xml:space="preserve"> This is a cross-sectional study in prevalent haemodialysis patients [n</w:instrText>
      </w:r>
      <w:r w:rsidR="000E2A88" w:rsidRPr="00D912CE">
        <w:rPr>
          <w:rFonts w:ascii="Menlo Regular" w:eastAsia="Times New Roman" w:hAnsi="Menlo Regular" w:cs="Menlo Regular"/>
          <w:sz w:val="24"/>
          <w:szCs w:val="24"/>
        </w:rPr>
        <w:instrText>�</w:instrText>
      </w:r>
      <w:r w:rsidR="000E2A88" w:rsidRPr="00D912CE">
        <w:rPr>
          <w:rFonts w:ascii="Times" w:eastAsia="Times New Roman" w:hAnsi="Times" w:cs="Times New Roman"/>
          <w:sz w:val="24"/>
          <w:szCs w:val="24"/>
        </w:rPr>
        <w:instrText>=</w:instrText>
      </w:r>
      <w:r w:rsidR="000E2A88" w:rsidRPr="00D912CE">
        <w:rPr>
          <w:rFonts w:ascii="Menlo Regular" w:eastAsia="Times New Roman" w:hAnsi="Menlo Regular" w:cs="Menlo Regular"/>
          <w:sz w:val="24"/>
          <w:szCs w:val="24"/>
        </w:rPr>
        <w:instrText>�</w:instrText>
      </w:r>
      <w:r w:rsidR="000E2A88" w:rsidRPr="00D912CE">
        <w:rPr>
          <w:rFonts w:ascii="Times" w:eastAsia="Times New Roman" w:hAnsi="Times" w:cs="Times New Roman"/>
          <w:sz w:val="24"/>
          <w:szCs w:val="24"/>
        </w:rPr>
        <w:instrText>175; 98 Males; median (range) age: 66 (23201386) years]. Biochemical markers of oxidative stress and inflammatory status were measured in relation to the patient's leucocyte telomere length. Overall mortality was assessed after a median of 31 (range 2201342) months.Results.</w:instrText>
      </w:r>
      <w:r w:rsidR="000E2A88" w:rsidRPr="00D912CE">
        <w:rPr>
          <w:rFonts w:ascii="Menlo Regular" w:eastAsia="Times New Roman" w:hAnsi="Menlo Regular" w:cs="Menlo Regular"/>
          <w:sz w:val="24"/>
          <w:szCs w:val="24"/>
        </w:rPr>
        <w:instrText>�</w:instrText>
      </w:r>
      <w:r w:rsidR="000E2A88" w:rsidRPr="00D912CE">
        <w:rPr>
          <w:rFonts w:ascii="Times" w:eastAsia="Times New Roman" w:hAnsi="Times" w:cs="Times New Roman"/>
          <w:sz w:val="24"/>
          <w:szCs w:val="24"/>
        </w:rPr>
        <w:instrText xml:space="preserve"> Telomere length was shorter in CKD men, despite women being older (average</w:instrText>
      </w:r>
      <w:r w:rsidR="000E2A88" w:rsidRPr="00D912CE">
        <w:rPr>
          <w:rFonts w:ascii="Menlo Regular" w:eastAsia="Times New Roman" w:hAnsi="Menlo Regular" w:cs="Menlo Regular"/>
          <w:sz w:val="24"/>
          <w:szCs w:val="24"/>
        </w:rPr>
        <w:instrText>���</w:instrText>
      </w:r>
      <w:r w:rsidR="000E2A88" w:rsidRPr="00D912CE">
        <w:rPr>
          <w:rFonts w:ascii="Times" w:eastAsia="Times New Roman" w:hAnsi="Times" w:cs="Times New Roman"/>
          <w:sz w:val="24"/>
          <w:szCs w:val="24"/>
        </w:rPr>
        <w:instrText>SD 6.41</w:instrText>
      </w:r>
      <w:r w:rsidR="000E2A88" w:rsidRPr="00D912CE">
        <w:rPr>
          <w:rFonts w:ascii="Menlo Regular" w:eastAsia="Times New Roman" w:hAnsi="Menlo Regular" w:cs="Menlo Regular"/>
          <w:sz w:val="24"/>
          <w:szCs w:val="24"/>
        </w:rPr>
        <w:instrText>��</w:instrText>
      </w:r>
      <w:r w:rsidR="000E2A88" w:rsidRPr="00D912CE">
        <w:rPr>
          <w:rFonts w:ascii="Times" w:eastAsia="Times New Roman" w:hAnsi="Times" w:cs="Times New Roman"/>
          <w:sz w:val="24"/>
          <w:szCs w:val="24"/>
        </w:rPr>
        <w:instrText xml:space="preserve"> 1.23 vs. 6.96</w:instrText>
      </w:r>
      <w:r w:rsidR="000E2A88" w:rsidRPr="00D912CE">
        <w:rPr>
          <w:rFonts w:ascii="Menlo Regular" w:eastAsia="Times New Roman" w:hAnsi="Menlo Regular" w:cs="Menlo Regular"/>
          <w:sz w:val="24"/>
          <w:szCs w:val="24"/>
        </w:rPr>
        <w:instrText>���</w:instrText>
      </w:r>
      <w:r w:rsidR="000E2A88" w:rsidRPr="00D912CE">
        <w:rPr>
          <w:rFonts w:ascii="Times" w:eastAsia="Times New Roman" w:hAnsi="Times" w:cs="Times New Roman"/>
          <w:sz w:val="24"/>
          <w:szCs w:val="24"/>
        </w:rPr>
        <w:instrText>1.48</w:instrText>
      </w:r>
      <w:r w:rsidR="000E2A88" w:rsidRPr="00D912CE">
        <w:rPr>
          <w:rFonts w:ascii="Menlo Regular" w:eastAsia="Times New Roman" w:hAnsi="Menlo Regular" w:cs="Menlo Regular"/>
          <w:sz w:val="24"/>
          <w:szCs w:val="24"/>
        </w:rPr>
        <w:instrText>�</w:instrText>
      </w:r>
      <w:r w:rsidR="000E2A88" w:rsidRPr="00D912CE">
        <w:rPr>
          <w:rFonts w:ascii="Times" w:eastAsia="Times New Roman" w:hAnsi="Times" w:cs="Times New Roman"/>
          <w:sz w:val="24"/>
          <w:szCs w:val="24"/>
        </w:rPr>
        <w:instrText>kb, P</w:instrText>
      </w:r>
      <w:r w:rsidR="000E2A88" w:rsidRPr="00D912CE">
        <w:rPr>
          <w:rFonts w:ascii="Menlo Regular" w:eastAsia="Times New Roman" w:hAnsi="Menlo Regular" w:cs="Menlo Regular"/>
          <w:sz w:val="24"/>
          <w:szCs w:val="24"/>
        </w:rPr>
        <w:instrText>�</w:instrText>
      </w:r>
      <w:r w:rsidR="000E2A88" w:rsidRPr="00D912CE">
        <w:rPr>
          <w:rFonts w:ascii="Times" w:eastAsia="Times New Roman" w:hAnsi="Times" w:cs="Times New Roman"/>
          <w:sz w:val="24"/>
          <w:szCs w:val="24"/>
        </w:rPr>
        <w:instrText>=</w:instrText>
      </w:r>
      <w:r w:rsidR="000E2A88" w:rsidRPr="00D912CE">
        <w:rPr>
          <w:rFonts w:ascii="Menlo Regular" w:eastAsia="Times New Roman" w:hAnsi="Menlo Regular" w:cs="Menlo Regular"/>
          <w:sz w:val="24"/>
          <w:szCs w:val="24"/>
        </w:rPr>
        <w:instrText>�</w:instrText>
      </w:r>
      <w:r w:rsidR="000E2A88" w:rsidRPr="00D912CE">
        <w:rPr>
          <w:rFonts w:ascii="Times" w:eastAsia="Times New Roman" w:hAnsi="Times" w:cs="Times New Roman"/>
          <w:sz w:val="24"/>
          <w:szCs w:val="24"/>
        </w:rPr>
        <w:instrText>0.002). Telomere length was associated with age (rho</w:instrText>
      </w:r>
      <w:r w:rsidR="000E2A88" w:rsidRPr="00D912CE">
        <w:rPr>
          <w:rFonts w:ascii="Menlo Regular" w:eastAsia="Times New Roman" w:hAnsi="Menlo Regular" w:cs="Menlo Regular"/>
          <w:sz w:val="24"/>
          <w:szCs w:val="24"/>
        </w:rPr>
        <w:instrText>�</w:instrText>
      </w:r>
      <w:r w:rsidR="000E2A88" w:rsidRPr="00D912CE">
        <w:rPr>
          <w:rFonts w:ascii="Times" w:eastAsia="Times New Roman" w:hAnsi="Times" w:cs="Times New Roman"/>
          <w:sz w:val="24"/>
          <w:szCs w:val="24"/>
        </w:rPr>
        <w:instrText>=</w:instrText>
      </w:r>
      <w:r w:rsidR="000E2A88" w:rsidRPr="00D912CE">
        <w:rPr>
          <w:rFonts w:ascii="Menlo Regular" w:eastAsia="Times New Roman" w:hAnsi="Menlo Regular" w:cs="Menlo Regular"/>
          <w:sz w:val="24"/>
          <w:szCs w:val="24"/>
        </w:rPr>
        <w:instrText>�</w:instrText>
      </w:r>
      <w:r w:rsidR="000E2A88" w:rsidRPr="00D912CE">
        <w:rPr>
          <w:rFonts w:ascii="Times" w:eastAsia="Times New Roman" w:hAnsi="Times" w:cs="Times New Roman"/>
          <w:sz w:val="24"/>
          <w:szCs w:val="24"/>
        </w:rPr>
        <w:instrText>22120.18, P</w:instrText>
      </w:r>
      <w:r w:rsidR="000E2A88" w:rsidRPr="00D912CE">
        <w:rPr>
          <w:rFonts w:ascii="Menlo Regular" w:eastAsia="Times New Roman" w:hAnsi="Menlo Regular" w:cs="Menlo Regular"/>
          <w:sz w:val="24"/>
          <w:szCs w:val="24"/>
        </w:rPr>
        <w:instrText>�</w:instrText>
      </w:r>
      <w:r w:rsidR="000E2A88" w:rsidRPr="00D912CE">
        <w:rPr>
          <w:rFonts w:ascii="Times" w:eastAsia="Times New Roman" w:hAnsi="Times" w:cs="Times New Roman"/>
          <w:sz w:val="24"/>
          <w:szCs w:val="24"/>
        </w:rPr>
        <w:instrText>=</w:instrText>
      </w:r>
      <w:r w:rsidR="000E2A88" w:rsidRPr="00D912CE">
        <w:rPr>
          <w:rFonts w:ascii="Menlo Regular" w:eastAsia="Times New Roman" w:hAnsi="Menlo Regular" w:cs="Menlo Regular"/>
          <w:sz w:val="24"/>
          <w:szCs w:val="24"/>
        </w:rPr>
        <w:instrText>�</w:instrText>
      </w:r>
      <w:r w:rsidR="000E2A88" w:rsidRPr="00D912CE">
        <w:rPr>
          <w:rFonts w:ascii="Times" w:eastAsia="Times New Roman" w:hAnsi="Times" w:cs="Times New Roman"/>
          <w:sz w:val="24"/>
          <w:szCs w:val="24"/>
        </w:rPr>
        <w:instrText>0.01), fetuin-A (rho</w:instrText>
      </w:r>
      <w:r w:rsidR="000E2A88" w:rsidRPr="00D912CE">
        <w:rPr>
          <w:rFonts w:ascii="Menlo Regular" w:eastAsia="Times New Roman" w:hAnsi="Menlo Regular" w:cs="Menlo Regular"/>
          <w:sz w:val="24"/>
          <w:szCs w:val="24"/>
        </w:rPr>
        <w:instrText>�</w:instrText>
      </w:r>
      <w:r w:rsidR="000E2A88" w:rsidRPr="00D912CE">
        <w:rPr>
          <w:rFonts w:ascii="Times" w:eastAsia="Times New Roman" w:hAnsi="Times" w:cs="Times New Roman"/>
          <w:sz w:val="24"/>
          <w:szCs w:val="24"/>
        </w:rPr>
        <w:instrText>=</w:instrText>
      </w:r>
      <w:r w:rsidR="000E2A88" w:rsidRPr="00D912CE">
        <w:rPr>
          <w:rFonts w:ascii="Menlo Regular" w:eastAsia="Times New Roman" w:hAnsi="Menlo Regular" w:cs="Menlo Regular"/>
          <w:sz w:val="24"/>
          <w:szCs w:val="24"/>
        </w:rPr>
        <w:instrText>�</w:instrText>
      </w:r>
      <w:r w:rsidR="000E2A88" w:rsidRPr="00D912CE">
        <w:rPr>
          <w:rFonts w:ascii="Times" w:eastAsia="Times New Roman" w:hAnsi="Times" w:cs="Times New Roman"/>
          <w:sz w:val="24"/>
          <w:szCs w:val="24"/>
        </w:rPr>
        <w:instrText>0.26, P</w:instrText>
      </w:r>
      <w:r w:rsidR="000E2A88" w:rsidRPr="00D912CE">
        <w:rPr>
          <w:rFonts w:ascii="Menlo Regular" w:eastAsia="Times New Roman" w:hAnsi="Menlo Regular" w:cs="Menlo Regular"/>
          <w:sz w:val="24"/>
          <w:szCs w:val="24"/>
        </w:rPr>
        <w:instrText>�</w:instrText>
      </w:r>
      <w:r w:rsidR="000E2A88" w:rsidRPr="00D912CE">
        <w:rPr>
          <w:rFonts w:ascii="Times" w:eastAsia="Times New Roman" w:hAnsi="Times" w:cs="Times New Roman"/>
          <w:sz w:val="24"/>
          <w:szCs w:val="24"/>
        </w:rPr>
        <w:instrText>=</w:instrText>
      </w:r>
      <w:r w:rsidR="000E2A88" w:rsidRPr="00D912CE">
        <w:rPr>
          <w:rFonts w:ascii="Menlo Regular" w:eastAsia="Times New Roman" w:hAnsi="Menlo Regular" w:cs="Menlo Regular"/>
          <w:sz w:val="24"/>
          <w:szCs w:val="24"/>
        </w:rPr>
        <w:instrText>�</w:instrText>
      </w:r>
      <w:r w:rsidR="000E2A88" w:rsidRPr="00D912CE">
        <w:rPr>
          <w:rFonts w:ascii="Times" w:eastAsia="Times New Roman" w:hAnsi="Times" w:cs="Times New Roman"/>
          <w:sz w:val="24"/>
          <w:szCs w:val="24"/>
        </w:rPr>
        <w:instrText>0.0004), high-sensitivity C-reactive protein (rho</w:instrText>
      </w:r>
      <w:r w:rsidR="000E2A88" w:rsidRPr="00D912CE">
        <w:rPr>
          <w:rFonts w:ascii="Menlo Regular" w:eastAsia="Times New Roman" w:hAnsi="Menlo Regular" w:cs="Menlo Regular"/>
          <w:sz w:val="24"/>
          <w:szCs w:val="24"/>
        </w:rPr>
        <w:instrText>�</w:instrText>
      </w:r>
      <w:r w:rsidR="000E2A88" w:rsidRPr="00D912CE">
        <w:rPr>
          <w:rFonts w:ascii="Times" w:eastAsia="Times New Roman" w:hAnsi="Times" w:cs="Times New Roman"/>
          <w:sz w:val="24"/>
          <w:szCs w:val="24"/>
        </w:rPr>
        <w:instrText>=</w:instrText>
      </w:r>
      <w:r w:rsidR="000E2A88" w:rsidRPr="00D912CE">
        <w:rPr>
          <w:rFonts w:ascii="Menlo Regular" w:eastAsia="Times New Roman" w:hAnsi="Menlo Regular" w:cs="Menlo Regular"/>
          <w:sz w:val="24"/>
          <w:szCs w:val="24"/>
        </w:rPr>
        <w:instrText>�</w:instrText>
      </w:r>
      <w:r w:rsidR="000E2A88" w:rsidRPr="00D912CE">
        <w:rPr>
          <w:rFonts w:ascii="Times" w:eastAsia="Times New Roman" w:hAnsi="Times" w:cs="Times New Roman"/>
          <w:sz w:val="24"/>
          <w:szCs w:val="24"/>
        </w:rPr>
        <w:instrText>22120.21, P</w:instrText>
      </w:r>
      <w:r w:rsidR="000E2A88" w:rsidRPr="00D912CE">
        <w:rPr>
          <w:rFonts w:ascii="Menlo Regular" w:eastAsia="Times New Roman" w:hAnsi="Menlo Regular" w:cs="Menlo Regular"/>
          <w:sz w:val="24"/>
          <w:szCs w:val="24"/>
        </w:rPr>
        <w:instrText>�</w:instrText>
      </w:r>
      <w:r w:rsidR="000E2A88" w:rsidRPr="00D912CE">
        <w:rPr>
          <w:rFonts w:ascii="Times" w:eastAsia="Times New Roman" w:hAnsi="Times" w:cs="Times New Roman"/>
          <w:sz w:val="24"/>
          <w:szCs w:val="24"/>
        </w:rPr>
        <w:instrText>=</w:instrText>
      </w:r>
      <w:r w:rsidR="000E2A88" w:rsidRPr="00D912CE">
        <w:rPr>
          <w:rFonts w:ascii="Menlo Regular" w:eastAsia="Times New Roman" w:hAnsi="Menlo Regular" w:cs="Menlo Regular"/>
          <w:sz w:val="24"/>
          <w:szCs w:val="24"/>
        </w:rPr>
        <w:instrText>�</w:instrText>
      </w:r>
      <w:r w:rsidR="000E2A88" w:rsidRPr="00D912CE">
        <w:rPr>
          <w:rFonts w:ascii="Times" w:eastAsia="Times New Roman" w:hAnsi="Times" w:cs="Times New Roman"/>
          <w:sz w:val="24"/>
          <w:szCs w:val="24"/>
        </w:rPr>
        <w:instrText>0.005) and IL-6 (rho</w:instrText>
      </w:r>
      <w:r w:rsidR="000E2A88" w:rsidRPr="00D912CE">
        <w:rPr>
          <w:rFonts w:ascii="Menlo Regular" w:eastAsia="Times New Roman" w:hAnsi="Menlo Regular" w:cs="Menlo Regular"/>
          <w:sz w:val="24"/>
          <w:szCs w:val="24"/>
        </w:rPr>
        <w:instrText>�</w:instrText>
      </w:r>
      <w:r w:rsidR="000E2A88" w:rsidRPr="00D912CE">
        <w:rPr>
          <w:rFonts w:ascii="Times" w:eastAsia="Times New Roman" w:hAnsi="Times" w:cs="Times New Roman"/>
          <w:sz w:val="24"/>
          <w:szCs w:val="24"/>
        </w:rPr>
        <w:instrText>=</w:instrText>
      </w:r>
      <w:r w:rsidR="000E2A88" w:rsidRPr="00D912CE">
        <w:rPr>
          <w:rFonts w:ascii="Menlo Regular" w:eastAsia="Times New Roman" w:hAnsi="Menlo Regular" w:cs="Menlo Regular"/>
          <w:sz w:val="24"/>
          <w:szCs w:val="24"/>
        </w:rPr>
        <w:instrText>�</w:instrText>
      </w:r>
      <w:r w:rsidR="000E2A88" w:rsidRPr="00D912CE">
        <w:rPr>
          <w:rFonts w:ascii="Times" w:eastAsia="Times New Roman" w:hAnsi="Times" w:cs="Times New Roman"/>
          <w:sz w:val="24"/>
          <w:szCs w:val="24"/>
        </w:rPr>
        <w:instrText>22120.17, P</w:instrText>
      </w:r>
      <w:r w:rsidR="000E2A88" w:rsidRPr="00D912CE">
        <w:rPr>
          <w:rFonts w:ascii="Menlo Regular" w:eastAsia="Times New Roman" w:hAnsi="Menlo Regular" w:cs="Menlo Regular"/>
          <w:sz w:val="24"/>
          <w:szCs w:val="24"/>
        </w:rPr>
        <w:instrText>�</w:instrText>
      </w:r>
      <w:r w:rsidR="000E2A88" w:rsidRPr="00D912CE">
        <w:rPr>
          <w:rFonts w:ascii="Times" w:eastAsia="Times New Roman" w:hAnsi="Times" w:cs="Times New Roman"/>
          <w:sz w:val="24"/>
          <w:szCs w:val="24"/>
        </w:rPr>
        <w:instrText>=</w:instrText>
      </w:r>
      <w:r w:rsidR="000E2A88" w:rsidRPr="00D912CE">
        <w:rPr>
          <w:rFonts w:ascii="Menlo Regular" w:eastAsia="Times New Roman" w:hAnsi="Menlo Regular" w:cs="Menlo Regular"/>
          <w:sz w:val="24"/>
          <w:szCs w:val="24"/>
        </w:rPr>
        <w:instrText>�</w:instrText>
      </w:r>
      <w:r w:rsidR="000E2A88" w:rsidRPr="00D912CE">
        <w:rPr>
          <w:rFonts w:ascii="Times" w:eastAsia="Times New Roman" w:hAnsi="Times" w:cs="Times New Roman"/>
          <w:sz w:val="24"/>
          <w:szCs w:val="24"/>
        </w:rPr>
        <w:instrText>0.02). In a multivariate logistic regression (pseudo r2</w:instrText>
      </w:r>
      <w:r w:rsidR="000E2A88" w:rsidRPr="00D912CE">
        <w:rPr>
          <w:rFonts w:ascii="Menlo Regular" w:eastAsia="Times New Roman" w:hAnsi="Menlo Regular" w:cs="Menlo Regular"/>
          <w:sz w:val="24"/>
          <w:szCs w:val="24"/>
        </w:rPr>
        <w:instrText>�</w:instrText>
      </w:r>
      <w:r w:rsidR="000E2A88" w:rsidRPr="00D912CE">
        <w:rPr>
          <w:rFonts w:ascii="Times" w:eastAsia="Times New Roman" w:hAnsi="Times" w:cs="Times New Roman"/>
          <w:sz w:val="24"/>
          <w:szCs w:val="24"/>
        </w:rPr>
        <w:instrText>=</w:instrText>
      </w:r>
      <w:r w:rsidR="000E2A88" w:rsidRPr="00D912CE">
        <w:rPr>
          <w:rFonts w:ascii="Menlo Regular" w:eastAsia="Times New Roman" w:hAnsi="Menlo Regular" w:cs="Menlo Regular"/>
          <w:sz w:val="24"/>
          <w:szCs w:val="24"/>
        </w:rPr>
        <w:instrText>�</w:instrText>
      </w:r>
      <w:r w:rsidR="000E2A88" w:rsidRPr="00D912CE">
        <w:rPr>
          <w:rFonts w:ascii="Times" w:eastAsia="Times New Roman" w:hAnsi="Times" w:cs="Times New Roman"/>
          <w:sz w:val="24"/>
          <w:szCs w:val="24"/>
        </w:rPr>
        <w:instrText>0.14), telomere length was associated with age &amp;gt;65</w:instrText>
      </w:r>
      <w:r w:rsidR="000E2A88" w:rsidRPr="00D912CE">
        <w:rPr>
          <w:rFonts w:ascii="Menlo Regular" w:eastAsia="Times New Roman" w:hAnsi="Menlo Regular" w:cs="Menlo Regular"/>
          <w:sz w:val="24"/>
          <w:szCs w:val="24"/>
        </w:rPr>
        <w:instrText>�</w:instrText>
      </w:r>
      <w:r w:rsidR="000E2A88" w:rsidRPr="00D912CE">
        <w:rPr>
          <w:rFonts w:ascii="Times" w:eastAsia="Times New Roman" w:hAnsi="Times" w:cs="Times New Roman"/>
          <w:sz w:val="24"/>
          <w:szCs w:val="24"/>
        </w:rPr>
        <w:instrText>years (odds ratio: 2.11; 95% CI: 1.10, 4.06), sex (2.01; 1.05, 3.86), fetuin-A (1.85; 0.97, 3.50) and white blood cell count (2.04; 1.02, 4.09). Receiver operating characteristic curves identified a telomere length &amp;lt; 6.28</w:instrText>
      </w:r>
      <w:r w:rsidR="000E2A88" w:rsidRPr="00D912CE">
        <w:rPr>
          <w:rFonts w:ascii="Menlo Regular" w:eastAsia="Times New Roman" w:hAnsi="Menlo Regular" w:cs="Menlo Regular"/>
          <w:sz w:val="24"/>
          <w:szCs w:val="24"/>
        </w:rPr>
        <w:instrText>�</w:instrText>
      </w:r>
      <w:r w:rsidR="000E2A88" w:rsidRPr="00D912CE">
        <w:rPr>
          <w:rFonts w:ascii="Times" w:eastAsia="Times New Roman" w:hAnsi="Times" w:cs="Times New Roman"/>
          <w:sz w:val="24"/>
          <w:szCs w:val="24"/>
        </w:rPr>
        <w:instrText>kb as a fair predictor of mortality. Finally, reduced telomere length was associated with increased mortality, independently of age, gender and inflammation (likelihood ratio 41.6, P</w:instrText>
      </w:r>
      <w:r w:rsidR="000E2A88" w:rsidRPr="00D912CE">
        <w:rPr>
          <w:rFonts w:ascii="Menlo Regular" w:eastAsia="Times New Roman" w:hAnsi="Menlo Regular" w:cs="Menlo Regular"/>
          <w:sz w:val="24"/>
          <w:szCs w:val="24"/>
        </w:rPr>
        <w:instrText>�</w:instrText>
      </w:r>
      <w:r w:rsidR="000E2A88" w:rsidRPr="00D912CE">
        <w:rPr>
          <w:rFonts w:ascii="Times" w:eastAsia="Times New Roman" w:hAnsi="Times" w:cs="Times New Roman"/>
          <w:sz w:val="24"/>
          <w:szCs w:val="24"/>
        </w:rPr>
        <w:instrText>&amp;lt;</w:instrText>
      </w:r>
      <w:r w:rsidR="000E2A88" w:rsidRPr="00D912CE">
        <w:rPr>
          <w:rFonts w:ascii="Menlo Regular" w:eastAsia="Times New Roman" w:hAnsi="Menlo Regular" w:cs="Menlo Regular"/>
          <w:sz w:val="24"/>
          <w:szCs w:val="24"/>
        </w:rPr>
        <w:instrText>�</w:instrText>
      </w:r>
      <w:r w:rsidR="000E2A88" w:rsidRPr="00D912CE">
        <w:rPr>
          <w:rFonts w:ascii="Times" w:eastAsia="Times New Roman" w:hAnsi="Times" w:cs="Times New Roman"/>
          <w:sz w:val="24"/>
          <w:szCs w:val="24"/>
        </w:rPr>
        <w:instrText>0.0001), but dependently on fetuin-A levels.Conclusion.</w:instrText>
      </w:r>
      <w:r w:rsidR="000E2A88" w:rsidRPr="00D912CE">
        <w:rPr>
          <w:rFonts w:ascii="Menlo Regular" w:eastAsia="Times New Roman" w:hAnsi="Menlo Regular" w:cs="Menlo Regular"/>
          <w:sz w:val="24"/>
          <w:szCs w:val="24"/>
        </w:rPr>
        <w:instrText>�</w:instrText>
      </w:r>
      <w:r w:rsidR="000E2A88" w:rsidRPr="00D912CE">
        <w:rPr>
          <w:rFonts w:ascii="Times" w:eastAsia="Times New Roman" w:hAnsi="Times" w:cs="Times New Roman"/>
          <w:sz w:val="24"/>
          <w:szCs w:val="24"/>
        </w:rPr>
        <w:instrText xml:space="preserve"> Age and male gender seem to be important contributors to reduced telomere length in CKD patients, possibly via persistent inflammation. Reduced telomere length also contributes to the mortality risk of these patients through pathways that could involve circulating levels of fetuin-A.","author":[{"family":"Carrero","given":"J. J."},{"family":"Stenvinkel","given":"P."},{"family":"Fellstrom","given":"B."},{"family":"Qureshi","given":"A. R."},{"family":"Lamb","given":"K."},{"family":"Heimburger","given":"O."},{"family":"Barany","given":"P."},{"family":"Radhakrishnan","given":"K."},{"family":"Lindholm","given":"B."},{"family":"Soveri","given":"I."},{"family":"Nordfors","given":"L."},{"family":"Shiels","given":"P. G."}],"issued":{"date-parts":[["2008"]]}}},{"id":8239,"uris":["http://zotero.org/users/451958/items/JN2Q7MMY"],"uri":["http://zotero.org/users/451958/items/JN2Q7MMY"],"itemData":{"id":8239,"type":"article-journal","title":"Cumulative Inflammatory Load Is Associated with Short Leukocyte Telomere Length in the Health, Aging and Body Composition Study","container-title":"PLoS ONE","page":"e19687","volume":"6","issue":"5","abstract":"&lt;sec&gt; &lt;title&gt;Background&lt;/title&gt; &lt;p&gt;Leukocyte telomere length (LTL) is an emerging marker of biological age. Chronic inflammatory activity is commonly proposed as a promoter of biological aging in general, and of leukocyte telomere shortening in particular. In addition, senescent cells with critically short telomeres produce pro-inflammatory factors. However, in spite of the proposed causal links between inflammatory activity and LTL, there is little clinical evidence in support of their covariation and interaction.&lt;/p&gt; &lt;/sec&gt; &lt;sec&gt; &lt;title&gt;Methodology/Principal Findings&lt;/title&gt; &lt;p&gt;To address this issue, we examined if individuals with high levels of the systemic inflammatory markers interleukin-6 (IL-6), tumor necrosis factor-α (TNF-α) and C-reactive protein (CRP) had increased odds for short LTL. Our sample included 1,962 high-functioning adults who participated in the Health, Aging and Body Composition Study (age range: 70–79 years). Logistic regression analyses indicated that individuals with high levels of either IL-6 or TNF-α had significantly higher odds for short LTL. Furthermore, individuals with high levels of both IL-6 and TNF-α had significantly higher odds for short LTL compared with those who had neither high (OR = 0.52, CI = 0.37–0.72), only IL-6 high (OR = 0.57, CI = 0.39–0.83) or only TNF-α high (OR = 0.67, CI = 0.46–0.99), adjusting for a wide variety of established risk factors and potential confounds. In contrast, CRP was not associated with LTL.&lt;/p&gt; &lt;/sec&gt; &lt;sec&gt; &lt;title&gt;Conclusions/Significance&lt;/title&gt; &lt;p&gt;Results suggest that cumulative inflammatory load, as indexed by the combination of high levels of IL-6 and TNF-α, is associated with increased odds for short LTL. In contrast, high levels of CRP were not accompanied by short LTL in this cohort of older adults. These data provide the first large-scale demonstration of links between inflammatory markers and LTL in an older population.&lt;/p&gt; &lt;/sec&gt;","author":[{"family":"O'Donovan","given":"Aoife"},{"family":"Pantell","given":"Matthew S."},{"family":"Puterman","given":"Eli"},{"family":"Dhabhar","given":"Firdaus S."},{"family":"Blackburn","given":"Elizabeth H."},{"family":"Yaffe","given":"Kristine"},{"family":"Cawthon","given":"Richard M."},{"family":"Opresko","given":"Patricia L."},{"family":"Hsueh","given":"Wen-Chi"},{"family":"Satterfield","given":"Suzanne"},{"family":"Newman","given":"Anne B."},{"family":"Ayonayon","given":"Hilsa N."},{"family":"Rubin","given":"Susan M."},{"family":"Harris","given":"Tamara B."},{"family":"Epel","given":"Elissa S."},{"family":"Health","given":"Aging","non-dropping-particle":"for the"},{"family":"Body Composition","given":"Study"}],"issued":{"date-parts":[["2011"]]}}},{"id":8150,"uris":["http://zotero.org/users/451958/items/GAWIZWB9"],"uri":["http://zotero.org/users/451958/items/GAWIZWB9"],"itemData":{"id":8150,"type":"article-journal","title":"Menopause Modifies the Association of Leukocyte Telomere Length with Insulin Resistance and Inflammation","container-title":"J Clin Endocrinol Metab","page":"635-640","volume":"91","issue":"2","abstract":"Context: Leukocyte telomere length is inversely correlated with age, insulin resistance, serum leptin, and smoking. Objective: We explored whether menopausal status modifies the relations between leukocyte telomere length and insulin resistance. In addition, we examined the effect of menopause on the relation between leukocyte telomere length and C-reactive protein (CRP), an index of inflammation. Design: This was an observational cohort study. Setting: The study setting was community based. Participants: A total of 1517 women aged 18-79 yr selected only for belonging to a twin pair and representative of the general population participated in the study. Main Outcome Measure: Leukocyte telomere restriction fragment length (TRFL) was measured. Results: Insulin resistance (expressed in the homeostasis model assessment), leptin, and CRP were inversely correlated with leukocyte TRFL in premenopausal but not postmenopausal women. Insulin resistance, CRP, but not leptin independently accounted for variation in white blood cell TRFL in premenopausal women. Conclusions: Menopausal status impacts leukocyte telomere length and its relation with insulin resistance and inflammation in women.","author":[{"family":"Aviv","given":"Abraham"},{"family":"Valdes","given":"Ana"},{"family":"Gardner","given":"Jeffrey P."},{"family":"Swaminathan","given":"Rami"},{"family":"Kimura","given":"Masayuki"},{"family":"Spector","given":"Tim D."}],"issued":{"date-parts":[["2006"]]}}},{"id":8189,"uris":["http://zotero.org/users/451958/items/A3K5LYFK"],"uri":["http://zotero.org/users/451958/items/A3K5LYFK"],"itemData":{"id":8189,"type":"article-journal","title":"Telomere length trajectory and its determinants in persons with coronary artery disease: longitudinal findings from the heart and soul study","container-title":"PLoS One","page":"e8612","volume":"5","issue":"1","abstract":"BACKGROUND: Leukocyte telomere length, an emerging marker of biological age, has been shown to predict cardiovascular morbidity and mortality. However, the natural history of telomere length in patients with coronary artery disease has not been studied. We sought to investigate the longitudinal trajectory of telomere length, and to identify the independent predictors of telomere shortening, in persons with coronary artery disease. METHODOLOGY/PRINCIPAL FINDINGS: In a prospective cohort study of 608 individuals with stable coronary artery disease, we measured leukocyte telomere length at baseline, and again after five years of follow-up. We used multivariable linear and logistic regression models to identify the independent predictors of leukocyte telomere trajectory. Baseline and follow-up telomere lengths were normally distributed. Mean telomere length decreased by 42 base pairs per year (p&lt;0.001). Three distinct telomere trajectories were observed: shortening in 45%, maintenance in 32%, and lengthening in 23% of participants. The most powerful predictor of telomere shortening was baseline telomere length (OR per SD increase = 7.6; 95% CI 5.5, 10.6). Other independent predictors of telomere shortening were age (OR per 10 years = 1.6; 95% CI 1.3, 2.1), male sex (OR = 2.4; 95% CI 1.3, 4.7), and waist-to-hip ratio (OR per 0.1 increase = 1.4; 95% CI 1.0, 2.0). CONCLUSIONS/SIGNIFICANCE: Leukocyte telomere length may increase as well as decrease in persons with coronary artery disease. Telomere length trajectory is powerfully influenced by baseline telomere length, possibly suggesting negative feedback regulation. Age, male sex, and abdominal obesity independently predict telomere shortening. The mechanisms and reversibility of telomeric aging in cardiovascular disease deserve further study.","author":[{"family":"Farzaneh-Far","given":"R."},{"family":"Lin","given":"J."},{"family":"Epel","given":"E."},{"family":"Lapham","given":"K."},{"family":"Blackburn","given":"E."},{"family":"Whooley","given":"M. A."}],"issued":{"date-parts":[["2010"]]}}},{"id":8237,"uris":["http://zotero.org/users/451958/items/QDMRYHKC"],"uri":["http://zotero.org/users/451958/items/QDMRYHKC"],"itemData":{"id":8237,"type":"article-journal","title":"Pessimism correlates with leukocyte telomere shortness and elevated interleukin-6 in post-menopausal women","container-title":"Brain Behav Immun","page":"446-9","volume":"23","issue":"4","abstract":"The combination of less positive and more negative expectations for the future (i.e., lower optimism and higher pessimism) increases risk for disease and early mortality. We tested the possibility that expectancies might influence health outcomes by altering the rate of biological aging, specifically of the immune system (immunosenescence). However, no studies to date have examined associations between optimism or pessimism and indicators of immunosenescence such as leukocyte telomere length (TL) and interleukin-6 (IL-6) levels. We investigated whether dispositional tendencies towards optimism and pessimism were associated with TL and IL-6 in a sample of 36 healthy post-menopausal women. Multiple regression analyses where optimism and pessimism were entered simultaneously, and chronological age and caregiver status were controlled, indicated that pessimism was independently associated with shorter TL (beta=-.68, p=.001) and higher IL-6 concentrations (beta=.50, p=.02). In contrast, optimism was not independently associated with either measure of immunosenescence. These findings suggest that dispositional pessimism may increase IL-6 and accelerate rate of telomere shortening. Mechanistic causal relationships between these parameters need to be investigated.","author":[{"family":"O'Donovan","given":"A."},{"family":"Lin","given":"J."},{"family":"Tillie","given":"J."},{"family":"Dhabhar","given":"F. S."},{"family":"Wolkowitz","given":"O. M."},{"family":"Blackburn","given":"E. H."},{"family":"Epel","given":"E. S."}],"issued":{"date-parts":[["2009"]]}}},{"id":8259,"uris":["http://zotero.org/users/451958/items/3ZGKMDPY"],"uri":["http://zotero.org/users/451958/items/3ZGKMDPY"],"itemData":{"id":8259,"type":"article-journal","title":"Association Between Telomere Length and C-Reactive Protein and the Development of Coronary Collateral Circulation in Patients with Coronary Artery Disease","container-title":"Angiology","page":"467-472","volume":"62","issue":"6","abstract":"Background: Coronary collateral circulation is a stabilizer factor in myocardial ischemia. We attempted to establish a link between collateral circulation, C-reactive protein (CRP), and telomere shortening. Patients and Methods: A case-control study was performed in patients with (group A) and without (group B) coronary collaterals using coronariography. The patients were males, CRP levels and telomere length in circulating leucocytes were measured; Student t test and logistic regression were used to analyze the data. Results: The study included 40 patients aged 53.9 ± 7.0 years (20 per group). Group A exhibited lower CRP levels (2.76 ± 3.34 vs 4.04 ± 3.38; P = .004); whereas telomere length was shorter in group B (2.3 ± 6.9 kb vs 6.1 ± 5.9 kb; P &lt; .0001). Conclusions: Collateral circulation was associated with telomere shortening and elevation of CRP levels.","author":[{"family":"Solorio","given":"Sergio"},{"family":"Murillo-Ortíz","given":"Blanca"},{"family":"Hernández-González","given":"Martha"},{"family":"Guillén-Contreras","given":"José"},{"family":"Arenas-Aranda","given":"Diego"},{"family":"Solorzano-Zepeda","given":"Francisco J."},{"family":"Ruiz-Avila","given":"Rene"},{"family":"Mora-Villalpando","given":"Carmen"},{"family":"Roca-Chiapas","given":"Jose M.","non-dropping-particle":"de la"},{"family":"Malacara-Hernández","given":"Juan M."}],"issued":{"date-parts":[["2011"]]}}},{"id":8256,"uris":["http://zotero.org/users/451958/items/CADYJUU6"],"uri":["http://zotero.org/users/451958/items/CADYJUU6"],"itemData":{"id":8256,"type":"article-journal","title":"Leukocyte telomere length is associated with noninvasively measured age-related disease: The Cardiovascular Health Study","container-title":"J Gerontol A Biol Sci Med Sci","page":"409-16","volume":"67","issue":"4","abstract":"BACKGROUND: Most studies of leukocyte telomere length (LTL) focus on diagnosed disease in one system. A more encompassing depiction of health is disease burden, defined here as the sum of noninvasively measured markers of structure or function in different organ systems. We determined if (a) shorter LTL is associated with greater age-related disease burden and (b) shorter LTL is less strongly associated with disease in individual systems or diagnosed chronic conditions (cardiovascular disease, stroke, pulmonary disease, diabetes, kidney disease, arthritis, or depression). METHODS: LTL was measured by Southern blots of terminal restriction fragment length. Age-related disease was measured noninvasively and included carotid intima-media thickness, lung vital capacity, white matter grade, cystatin-C, and fasting glucose; each graded 0 (best tertile), 1 (middle tertile), or 2 (worst tertile) and summed (0 to 10) to estimate disease burden. Of 419 participants randomly selected for LTL measurement, 236 had disease burden assessed (mean [SD] age 74.2 [4.9] years, 42.4% male, 86.8% white, and 13.2% black). RESULTS: Mean (SD) LTL was 6,312 (615) bp, and disease score was 4.7 (2.1) points. An SD higher disease score (beta [SE] = -132 [47] bp, p &lt; .01), age (beta [SE] = -107 [46], p = .02) or carotid thickness (beta [SE] = -95 [40] bp, p = .02) was associated with shorter LTL, but diagnosed conditions or number of conditions were not associated with LTL. Disease score attenuated the effect of age on LTL by 35%. CONCLUSION: LTL was associated with a characterization of age-related disease burden across multiple physiologic systems, which was comparable to, but independent of, its association with age.","author":[{"family":"Sanders","given":"J. L."},{"family":"Fitzpatrick","given":"A. L."},{"family":"Boudreau","given":"R. M."},{"family":"Arnold","given":"A. M."},{"family":"Aviv","given":"A."},{"family":"Kimura","given":"M."},{"family":"Fried","given":"L. F."},{"family":"Harris","given":"T. B."},{"family":"Newman","given":"A. B."}],"issued":{"date-parts":[["2012"]]}}},{"id":8252,"uris":["http://zotero.org/users/451958/items/HDY3IQSP"],"uri":["http://zotero.org/users/451958/items/HDY3IQSP"],"itemData":{"id":8252,"type":"article-journal","title":"Association of telomere length with type 2 diabetes, oxidative stress and UCP2 gene variation","container-title":"Atherosclerosis","page":"42-50","volume":"209","issue":"1","abstract":"OBJECTIVE: High oxidative stress potentially leads to accelerated telomere shortening and consequent premature cell senescence, implicated in type 2 diabetes (T2D) development. Therefore, we studied the association of leukocyte telomere length (LTL) with the presence of T2D, as well as the effect on the patients' LTL of plasma oxidative stress and of variation in UCP2, a gene involved in the mitochondrial production of reactive oxygen species. METHODS: Mean LTL was determined in 569 Caucasian, 103 South Asian and 70 Afro-Caribbean T2D patients aged from 24 to 92 years, 81 healthy Caucasian male students aged from 18 to 28 years and 367 healthy Caucasian men aged from 40 to 61 years by real-time PCR. Plasma total antioxidant status (TAOS) was measured in the T2D patients by a photometric microassay. The patients were also genotyped for the UCP2 functional variants -866G&gt;A and A55V. RESULTS: Afro-Carribeans had 510bp longer mean length compared to Caucasians (p&lt;0.0001) and 500bp longer than South Asians (p=0.004). T2D subjects displayed shorter age-adjusted LTL compared to controls [6.94(6.8-7.03) vs. 7.72(7.53-7.9), p&lt;0.001] with subjects in the middle and the lowest tertile of LTL having significantly higher odds ratios for T2D compared to those in the highest tertile [1.50(1.08-2.07) and 5.04(3.63-6.99), respectively, p&lt;0.0001]. In the patients, LTL was correlated negatively with age (r=-0.18, p&lt;0.0001) and positively with TAOS measures (r=0.12, p=0.01) after adjusting for age, while carriers of the UCP2 -866A allele had shorter age-adjusted LTL than common homozygotes [6.86(6.76-6.96)kb vs. 7.03(6.91-7.15)kb, p=0.04]. CONCLUSION: The present data suggest that shorter LTL is associated with the presence of T2D and this could be partially attributed to the high oxidative stress in these patients. The association of the UCP2 functional promoter variant with the LTL implies a link between mitochondrial production of reactive oxygen species and shorter telomere length in T2D.","author":[{"family":"Salpea","given":"K. D."},{"family":"Talmud","given":"P. J."},{"family":"Cooper","given":"J. A."},{"family":"Maubaret","given":"C. G."},{"family":"Stephens","given":"J. W."},{"family":"Abelak","given":"K."},{"family":"Humphries","given":"S. E."}],"issued":{"date-parts":[["2010"]]}}},{"id":8155,"uris":["http://zotero.org/users/451958/items/WTQYNBQ9"],"uri":["http://zotero.org/users/451958/items/WTQYNBQ9"],"itemData":{"id":8155,"type":"article-journal","title":"The load of short telomeres, estimated by a new method, Universal S</w:instrText>
      </w:r>
      <w:r w:rsidR="000E2A88" w:rsidRPr="00D912CE">
        <w:rPr>
          <w:rFonts w:ascii="Monaco" w:eastAsia="Times New Roman" w:hAnsi="Monaco" w:cs="Monaco"/>
          <w:sz w:val="24"/>
          <w:szCs w:val="24"/>
        </w:rPr>
        <w:instrText>℡</w:instrText>
      </w:r>
      <w:r w:rsidR="000E2A88" w:rsidRPr="00D912CE">
        <w:rPr>
          <w:rFonts w:ascii="Times" w:eastAsia="Times New Roman" w:hAnsi="Times" w:cs="Times New Roman"/>
          <w:sz w:val="24"/>
          <w:szCs w:val="24"/>
        </w:rPr>
        <w:instrText>A, correlates with number of senescent cells","container-title":"Aging Cell","page":"383-97","volume":"9","issue":"3","abstract":"Short telomeres are thought to trigger senescence, most likely through a single - or a group of few - critically shortened telomeres. Such short telomeres are thought to result from a combination of gradual linear shortening resulting from the end replication problem, reflecting the division history of the cell, superimposed by a more stochastic mechanism, suddenly causing a significant shortening of a single telomere. Previously, studies that have tried to explore the role of critically shortened telomeres have been hampered by methodological problems. With the method presented here, Universal S</w:instrText>
      </w:r>
      <w:r w:rsidR="000E2A88" w:rsidRPr="00D912CE">
        <w:rPr>
          <w:rFonts w:ascii="Monaco" w:eastAsia="Times New Roman" w:hAnsi="Monaco" w:cs="Monaco"/>
          <w:sz w:val="24"/>
          <w:szCs w:val="24"/>
        </w:rPr>
        <w:instrText>℡</w:instrText>
      </w:r>
      <w:r w:rsidR="000E2A88" w:rsidRPr="00D912CE">
        <w:rPr>
          <w:rFonts w:ascii="Times" w:eastAsia="Times New Roman" w:hAnsi="Times" w:cs="Times New Roman"/>
          <w:sz w:val="24"/>
          <w:szCs w:val="24"/>
        </w:rPr>
        <w:instrText>A, we have a tool that can directly investigate the relationship between senescence and the load of short telomeres. The method is a variant of the chromosome-specific S</w:instrText>
      </w:r>
      <w:r w:rsidR="000E2A88" w:rsidRPr="00D912CE">
        <w:rPr>
          <w:rFonts w:ascii="Monaco" w:eastAsia="Times New Roman" w:hAnsi="Monaco" w:cs="Monaco"/>
          <w:sz w:val="24"/>
          <w:szCs w:val="24"/>
        </w:rPr>
        <w:instrText>℡</w:instrText>
      </w:r>
      <w:r w:rsidR="000E2A88" w:rsidRPr="00D912CE">
        <w:rPr>
          <w:rFonts w:ascii="Times" w:eastAsia="Times New Roman" w:hAnsi="Times" w:cs="Times New Roman"/>
          <w:sz w:val="24"/>
          <w:szCs w:val="24"/>
        </w:rPr>
        <w:instrText>A method but has the advantage that it can demonstrate short telomeres regardless of chromosome. With Universal S</w:instrText>
      </w:r>
      <w:r w:rsidR="000E2A88" w:rsidRPr="00D912CE">
        <w:rPr>
          <w:rFonts w:ascii="Monaco" w:eastAsia="Times New Roman" w:hAnsi="Monaco" w:cs="Monaco"/>
          <w:sz w:val="24"/>
          <w:szCs w:val="24"/>
        </w:rPr>
        <w:instrText>℡</w:instrText>
      </w:r>
      <w:r w:rsidR="000E2A88" w:rsidRPr="00D912CE">
        <w:rPr>
          <w:rFonts w:ascii="Times" w:eastAsia="Times New Roman" w:hAnsi="Times" w:cs="Times New Roman"/>
          <w:sz w:val="24"/>
          <w:szCs w:val="24"/>
        </w:rPr>
        <w:instrText>A, we find a strong correlation between the load of short telomeres and cellular senescence. Further we show that the load of short telomeres is higher in senescent cells compared to proliferating cells at the same passage, offering an explanation of premature cell senescence. This new method, Universal S</w:instrText>
      </w:r>
      <w:r w:rsidR="000E2A88" w:rsidRPr="00D912CE">
        <w:rPr>
          <w:rFonts w:ascii="Monaco" w:eastAsia="Times New Roman" w:hAnsi="Monaco" w:cs="Monaco"/>
          <w:sz w:val="24"/>
          <w:szCs w:val="24"/>
        </w:rPr>
        <w:instrText>℡</w:instrText>
      </w:r>
      <w:r w:rsidR="000E2A88" w:rsidRPr="00D912CE">
        <w:rPr>
          <w:rFonts w:ascii="Times" w:eastAsia="Times New Roman" w:hAnsi="Times" w:cs="Times New Roman"/>
          <w:sz w:val="24"/>
          <w:szCs w:val="24"/>
        </w:rPr>
        <w:instrText xml:space="preserve">A, offers some advantages compared to existing methods and can be used to explore many of the unanswered questions in telomere biology including the role that telomeres play in cancer and aging.","author":[{"family":"Bendix","given":"L."},{"family":"Horn","given":"P. B."},{"family":"Jensen","given":"U. B."},{"family":"Rubelj","given":"I."},{"family":"Kolvraa","given":"S."}],"issued":{"date-parts":[["2010"]]}}},{"id":8242,"uris":["http://zotero.org/users/451958/items/QS7TDC2Z"],"uri":["http://zotero.org/users/451958/items/QS7TDC2Z"],"itemData":{"id":8242,"type":"article-journal","title":"Leukocyte telomere shortening in elderly Type2DM patients with previous myocardial infarction","container-title":"Atherosclerosis","page":"588-593","volume":"206","issue":"2","abstract":"Objective We performed a cross-sectional study to examine the differences in leukocyte telomere length among three groups of subjects: patients with type 2 diabetes mellitus without history of previous myocardial infarction (Type2DM), patients with type 2 diabetes mellitus with evidence of previous myocardial infarction (Type2DM + MI), and healthy control subjects (CTR). The main objective of the present study is to investigate differences in telomere length between the studied groups of subjects, with the aim to clarify if telomere length could be a reliable marker associated with MI in Type2DM patients. Secondary end point is the identification of associations between leukocyte telomere length and selected variables related to glycemic control, pro-inflammatory status and lipidic profile.Research design and methods A total of 272 elderly subjects, 103 Type2DM (mean age 70 ± 4 years, 59% males), 65 Type2DM + MI (mean age 68 ± 7 years, 68% males), and 104 CTR (mean age 69 ± 7 years, 50% males) were studied. Telomere length, defined as T/S (Telomere-Single copy gene ratio), was determined in leukocytes by quantitative real-time polymerase chain reaction (real-time PCR)-based assay. Moreover, we assessed: (1) high sensitive C reactive protein (hsCRP), fibrinogen and plasminogen-activator inibitor-1 (PAI-1) as inflammatory markers; (2) fasting glucose, insulin, glycated haemoglobin (HbA1C) and waist-to-hip ratio as markers of glycemic control; (3) total-cholesterol, HDL-cholesterol and triglycerides as markers of lipidic profile, in all sample population. The use of statins and sulfonylurea, as well as the presence of some relevant diabetes complications (nephropathy and retinopathy) were also assessed.Conclusion Type2DM + MI elderly patients have leukocyte telomere lengths shorter than those of Type2DM (without MI) and healthy CTR. Moreover, glucose, HbA1C and waist-to-hip ratio, variables related to glycemic control, showed a significant inverse correlation with leukocyte telomeres length.","author":[{"family":"Olivieri","given":"Fabiola"},{"family":"Lorenzi","given":"Maria"},{"family":"Antonicelli","given":"Roberto"},{"family":"Testa","given":"Roberto"},{"family":"Sirolla","given":"Cristina"},{"family":"Cardelli","given":"Maurizio"},{"family":"Mariotti","given":"Serena"},{"family":"Marchegiani","given":"Francesca"},{"family":"Marra","given":"Maurizio"},{"family":"Spazzafumo","given":"Liana"},{"family":"Bonfigli","given":"Anna Rita"},{"family":"Procopio","given":"Antonio"}],"issued":{"date-parts":[["2009"]]}}},{"id":8146,"uris":["http://zotero.org/users/451958/items/YV9VFQIB"],"uri":["http://zotero.org/users/451958/items/YV9VFQIB"],"itemData":{"id":8146,"type":"article-journal","title":"Association of telomere shortening with impaired glucose tolerance and diabetic macroangiopathy","container-title":"Atherosclerosis","page":"83-89","volume":"195","issue":"1","abstract":"Objective Shortening of telomere length has been reported in several conditions including Type 2 diabetes and atherosclerosis. The aims of this study were (1) to assess whether telomere shortening occurs at the stage of pre-diabetes, i.e., impaired glucose tolerance (IGT) and (2) whether telomere shortening was greater in Type 2 diabetic subjects with atherosclerotic plaques. Methods Subjects with impaired glucose tolerance (IGT) (n&amp;#xa0;=&amp;#xa0;30), non-diabetic control subjects (n&amp;#xa0;=&amp;#xa0;30), Type 2 diabetic patients without (n&amp;#xa0;=&amp;#xa0;30) and with atherosclerotic plaques (n&amp;#xa0;=&amp;#xa0;30) were selected from the Chennai Urban Rural Epidemiology Study (CURES), an ongoing epidemiological population-based study. Southern-blot analysis was used to determine mean terminal restriction fragment (TRF) length, a measure of average telomere size, in leukocyte DNA. Levels of thiobarbituric acid reactive substances (TBARS), protein carbonyl content (PCO) and high sensitive C-reactive protein (hs-CRP) were measured by standard methodologies. Carotid intima-media thickness (IMT) was assessed by high resolution B-mode ultrasonography. Results The mean (±S.E.) TRF lengths were significantly lower in IGT subjects (6.97&amp;#xa0;±&amp;#xa0;0.3&amp;#xa0;kb; p&amp;#xa0;=&amp;#xa0;0.002) and lower still in Type 2 diabetic subjects without plaques (6.21&amp;#xa0;±&amp;#xa0;0.2; p&amp;#xa0;=&amp;#xa0;0.0001) and lowest in Type 2 diabetic subjects with atherosclerotic plaques (5.39&amp;#xa0;±&amp;#xa0;0.2; p&amp;#xa0;=&amp;#xa0;0.0001) when compared to control subjects (8.7&amp;#xa0;±&amp;#xa0;0.5). In IGT subjects, TRF length was positively correlated to HDL cholesterol and negatively correlated to glycated hemoglobin (HbA1c), TBARS, PCO, HOMA-IR and IMT. In multiple linear regression analysis, presence of diabetes, HDL cholesterol and increased TBARS levels appear as significant determinants of telomere shortening. Conclusion Telomere shortening is seen even at the stage of IGT. Among subjects with Type 2 diabetes, those with atherosclerotic plaques had greater shortening of telomere length compared to those without plaques.","author":[{"family":"Adaikalakoteswari","given":"Antonysunil"},{"family":"Balasubramanyam","given":"Muthuswamy"},{"family":"Ravikumar","given":"Radhakrishnan"},{"family":"Deepa","given":"Raj"},{"family":"Mohan","given":"Viswanathan"}],"issued":{"date-parts":[["2007"]]}}}],"schema":"https://github.com/citation-style-language/schema/raw/master/csl-citation.json"} </w:instrText>
      </w:r>
      <w:r w:rsidR="00F15C38" w:rsidRPr="00D912CE">
        <w:rPr>
          <w:rFonts w:ascii="Times" w:eastAsia="Times New Roman" w:hAnsi="Times" w:cs="Times New Roman"/>
          <w:sz w:val="24"/>
          <w:szCs w:val="24"/>
        </w:rPr>
        <w:fldChar w:fldCharType="separate"/>
      </w:r>
      <w:r w:rsidR="000E2A88" w:rsidRPr="00D912CE">
        <w:rPr>
          <w:rFonts w:ascii="Times" w:hAnsi="Times" w:cs="Segoe UI"/>
          <w:sz w:val="24"/>
        </w:rPr>
        <w:t>(Pommier et al. 1997; Aviv et al. 2006; Sampson et al. 2006; Adaikalakoteswari et al. 2007; Carrero et al. 2008; Hou et al. 2009; O’Donovan et al. 2009; Olivieri et al. 2009; Bendix et al. 2010; Farzaneh-Far et al. 2010; Salpea et al. 2010; O’Donovan et al. 2011; Solorio et al. 2011; Sanders et al. 2012)</w:t>
      </w:r>
      <w:r w:rsidR="00F15C38" w:rsidRPr="00D912CE">
        <w:rPr>
          <w:rFonts w:ascii="Times" w:eastAsia="Times New Roman" w:hAnsi="Times" w:cs="Times New Roman"/>
          <w:sz w:val="24"/>
          <w:szCs w:val="24"/>
        </w:rPr>
        <w:fldChar w:fldCharType="end"/>
      </w:r>
      <w:r w:rsidRPr="00D912CE">
        <w:rPr>
          <w:rFonts w:ascii="Times" w:eastAsia="Times New Roman" w:hAnsi="Times" w:cs="Times New Roman"/>
          <w:sz w:val="24"/>
          <w:szCs w:val="24"/>
        </w:rPr>
        <w:t xml:space="preserve">. Accelerated </w:t>
      </w:r>
      <w:proofErr w:type="spellStart"/>
      <w:r w:rsidRPr="00D912CE">
        <w:rPr>
          <w:rFonts w:ascii="Times" w:eastAsia="Times New Roman" w:hAnsi="Times" w:cs="Times New Roman"/>
          <w:sz w:val="24"/>
          <w:szCs w:val="24"/>
        </w:rPr>
        <w:t>DNAmAge</w:t>
      </w:r>
      <w:proofErr w:type="spellEnd"/>
      <w:r w:rsidRPr="00D912CE">
        <w:rPr>
          <w:rFonts w:ascii="Times" w:eastAsia="Times New Roman" w:hAnsi="Times" w:cs="Times New Roman"/>
          <w:sz w:val="24"/>
          <w:szCs w:val="24"/>
        </w:rPr>
        <w:t xml:space="preserve"> relative to chronological age </w:t>
      </w:r>
      <w:r w:rsidR="007B3CAA" w:rsidRPr="00D912CE">
        <w:rPr>
          <w:rFonts w:ascii="Times" w:eastAsia="Times New Roman" w:hAnsi="Times" w:cs="Times New Roman"/>
          <w:sz w:val="24"/>
          <w:szCs w:val="24"/>
        </w:rPr>
        <w:t xml:space="preserve">is a measure of ‘non-mitotic age’ and </w:t>
      </w:r>
      <w:r w:rsidRPr="00D912CE">
        <w:rPr>
          <w:rFonts w:ascii="Times" w:eastAsia="Times New Roman" w:hAnsi="Times" w:cs="Times New Roman"/>
          <w:sz w:val="24"/>
          <w:szCs w:val="24"/>
        </w:rPr>
        <w:t xml:space="preserve">has been observed in other pro-inflammatory contexts </w:t>
      </w:r>
      <w:r w:rsidR="00F15C38" w:rsidRPr="00D912CE">
        <w:rPr>
          <w:rFonts w:ascii="Times" w:eastAsia="Times New Roman" w:hAnsi="Times" w:cs="Times New Roman"/>
          <w:sz w:val="24"/>
          <w:szCs w:val="24"/>
        </w:rPr>
        <w:fldChar w:fldCharType="begin"/>
      </w:r>
      <w:r w:rsidR="000E2A88" w:rsidRPr="00D912CE">
        <w:rPr>
          <w:rFonts w:ascii="Times" w:eastAsia="Times New Roman" w:hAnsi="Times" w:cs="Times New Roman"/>
          <w:sz w:val="24"/>
          <w:szCs w:val="24"/>
        </w:rPr>
        <w:instrText xml:space="preserve"> ADDIN ZOTERO_ITEM CSL_CITATION {"citationID":"a1an105cfpg","properties":{"formattedCitation":"(Horvath and Levine 2015; Kananen et al. 2015)","plainCitation":"(Horvath and Levine 2015; Kananen et al. 2015)"},"citationItems":[{"id":6885,"uris":["http://zotero.org/users/451958/items/XFVFR95G"],"uri":["http://zotero.org/users/451958/items/XFVFR95G"],"itemData":{"id":6885,"type":"article-journal","title":"HIV-1 Infection Accelerates Age According to the Epigenetic Clock","container-title":"Journal of Infectious Diseases","page":"1563-1573","volume":"212","issue":"10","source":"jid.oxfordjournals.org","abstract":"Background. Infection with human immunodeficiency virus type 1 (HIV) is associated with clinical symptoms of accelerated aging, as evidenced by the increased incidence and diversity of age-related illnesses at relatively young ages and supporting findings of organ and cellular pathologic analyses. But it has been difficult to detect an accelerated aging effect at a molecular level.\nMethods. Here, we used an epigenetic biomarker of aging based on host DNA methylation levels to study accelerated aging effects due to HIV infection. DNA from brain and blood tissue was assayed via the Illumina Infinium Methylation 450 K platform.\nResults. Using 6 novel DNA methylation data sets, we show that HIV infection leads to an increase in epigenetic age both in brain tissue (7.4 years) and blood (5.2 years). While the observed accelerated aging effects in blood may reflect changes in blood cell composition (notably exhausted cytotoxic T cells), it is less clear what explains the observed accelerated aging effects in brain tissue.\nConclusions. Overall, our results demonstrate that the epigenetic clock is a useful biomarker for detecting accelerated aging effects due to HIV infection. This tool can be used to accurately determine the extent of age acceleration in individual tissues and cells.","DOI":"10.1093/infdis/jiv277","ISSN":"0022-1899, 1537-6613","note":"PMID: 25969563","journalAbbreviation":"J Infect Dis.","language":"en","author":[{"family":"Horvath","given":"Steve"},{"family":"Levine","given":"Andrew J."}],"issued":{"date-parts":[["2015",11,15]]}}},{"id":7325,"uris":["http://zotero.org/users/451958/items/GN5SGJP3"],"uri":["http://zotero.org/users/451958/items/GN5SGJP3"],"itemData":{"id":7325,"type":"article-journal","title":"Cytomegalovirus infection accelerates epigenetic aging","container-title":"Experimental Gerontology","page":"227-229","volume":"72","source":"CrossRef","DOI":"10.1016/j.exger.2015.10.008","ISSN":"05315565","language":"en","author":[{"family":"Kananen","given":"Laura"},{"family":"Nevalainen","given":"Tapio"},{"family":"Jylhävä","given":"Juulia"},{"family":"Marttila","given":"Saara"},{"family":"Hervonen","given":"Antti"},{"family":"Jylhä","given":"Marja"},{"family":"Hurme","given":"Mikko"}],"issued":{"date-parts":[["2015",12]]}}}],"schema":"https://github.com/citation-style-language/schema/raw/master/csl-citation.json"} </w:instrText>
      </w:r>
      <w:r w:rsidR="00F15C38" w:rsidRPr="00D912CE">
        <w:rPr>
          <w:rFonts w:ascii="Times" w:eastAsia="Times New Roman" w:hAnsi="Times" w:cs="Times New Roman"/>
          <w:sz w:val="24"/>
          <w:szCs w:val="24"/>
        </w:rPr>
        <w:fldChar w:fldCharType="separate"/>
      </w:r>
      <w:r w:rsidR="000E2A88" w:rsidRPr="00D912CE">
        <w:rPr>
          <w:rFonts w:ascii="Times" w:eastAsia="Times New Roman" w:hAnsi="Times" w:cs="Times New Roman"/>
          <w:noProof/>
          <w:sz w:val="24"/>
          <w:szCs w:val="24"/>
        </w:rPr>
        <w:t>(Horvath and Levine 2015; Kananen et al. 2015)</w:t>
      </w:r>
      <w:r w:rsidR="00F15C38" w:rsidRPr="00D912CE">
        <w:rPr>
          <w:rFonts w:ascii="Times" w:eastAsia="Times New Roman" w:hAnsi="Times" w:cs="Times New Roman"/>
          <w:sz w:val="24"/>
          <w:szCs w:val="24"/>
        </w:rPr>
        <w:fldChar w:fldCharType="end"/>
      </w:r>
      <w:r w:rsidR="007B3CAA" w:rsidRPr="00D912CE">
        <w:rPr>
          <w:rFonts w:ascii="Times" w:eastAsia="Times New Roman" w:hAnsi="Times" w:cs="Times New Roman"/>
          <w:sz w:val="24"/>
          <w:szCs w:val="24"/>
        </w:rPr>
        <w:t xml:space="preserve">, </w:t>
      </w:r>
      <w:r w:rsidRPr="00D912CE">
        <w:rPr>
          <w:rFonts w:ascii="Times" w:eastAsia="Times New Roman" w:hAnsi="Times" w:cs="Times New Roman"/>
          <w:sz w:val="24"/>
          <w:szCs w:val="24"/>
        </w:rPr>
        <w:t xml:space="preserve"> </w:t>
      </w:r>
      <w:r w:rsidR="007B3CAA" w:rsidRPr="00D912CE">
        <w:rPr>
          <w:rFonts w:ascii="Times" w:eastAsia="Times New Roman" w:hAnsi="Times" w:cs="Times New Roman"/>
          <w:sz w:val="24"/>
          <w:szCs w:val="24"/>
        </w:rPr>
        <w:t xml:space="preserve">and </w:t>
      </w:r>
      <w:r w:rsidRPr="00D912CE">
        <w:rPr>
          <w:rFonts w:ascii="Times" w:eastAsia="Times New Roman" w:hAnsi="Times" w:cs="Times New Roman"/>
          <w:sz w:val="24"/>
          <w:szCs w:val="24"/>
        </w:rPr>
        <w:t xml:space="preserve">with menopause </w:t>
      </w:r>
      <w:r w:rsidR="00F15C38" w:rsidRPr="00D912CE">
        <w:rPr>
          <w:rFonts w:ascii="Times" w:eastAsia="Times New Roman" w:hAnsi="Times" w:cs="Times New Roman"/>
          <w:sz w:val="24"/>
          <w:szCs w:val="24"/>
        </w:rPr>
        <w:fldChar w:fldCharType="begin"/>
      </w:r>
      <w:r w:rsidR="000E2A88" w:rsidRPr="00D912CE">
        <w:rPr>
          <w:rFonts w:ascii="Times" w:eastAsia="Times New Roman" w:hAnsi="Times" w:cs="Times New Roman"/>
          <w:sz w:val="24"/>
          <w:szCs w:val="24"/>
        </w:rPr>
        <w:instrText xml:space="preserve"> ADDIN ZOTERO_ITEM CSL_CITATION {"citationID":"a1dejgldi5l","properties":{"formattedCitation":"(Levine et al. 2016)","plainCitation":"(Levine et al. 2016)"},"citationItems":[{"id":6115,"uris":["http://zotero.org/users/451958/items/EDMFQZ7G"],"uri":["http://zotero.org/users/451958/items/EDMFQZ7G"],"itemData":{"id":6115,"type":"article-journal","title":"Menopause accelerates biological aging","container-title":"Proceedings of the National Academy of Sciences","page":"201604558","source":"CrossRef","DOI":"10.1073/pnas.1604558113","ISSN":"0027-8424, 1091-6490","language":"en","author":[{"family":"Levine","given":"Morgan E."},{"family":"Lu","given":"Ake T."},{"family":"Chen","given":"Brian H."},{"family":"Hernandez","given":"Dena G."},{"family":"Singleton","given":"Andrew B."},{"family":"Ferrucci","given":"Luigi"},{"family":"Bandinelli","given":"Stefania"},{"family":"Salfati","given":"Elias"},{"family":"Manson","given":"JoAnn E."},{"family":"Quach","given":"Austin"},{"family":"Kusters","given":"Cynthia D. J."},{"family":"Kuh","given":"Diana"},{"family":"Wong","given":"Andrew"},{"family":"Teschendorff","given":"Andrew E."},{"family":"Widschwendter","given":"Martin"},{"family":"Ritz","given":"Beate R."},{"family":"Absher","given":"Devin"},{"family":"Assimes","given":"Themistocles L."},{"family":"Horvath","given":"Steve"}],"issued":{"date-parts":[["2016",7,25]]}}}],"schema":"https://github.com/citation-style-language/schema/raw/master/csl-citation.json"} </w:instrText>
      </w:r>
      <w:r w:rsidR="00F15C38" w:rsidRPr="00D912CE">
        <w:rPr>
          <w:rFonts w:ascii="Times" w:eastAsia="Times New Roman" w:hAnsi="Times" w:cs="Times New Roman"/>
          <w:sz w:val="24"/>
          <w:szCs w:val="24"/>
        </w:rPr>
        <w:fldChar w:fldCharType="separate"/>
      </w:r>
      <w:r w:rsidR="000E2A88" w:rsidRPr="00D912CE">
        <w:rPr>
          <w:rFonts w:ascii="Times" w:eastAsia="Times New Roman" w:hAnsi="Times" w:cs="Times New Roman"/>
          <w:noProof/>
          <w:sz w:val="24"/>
          <w:szCs w:val="24"/>
        </w:rPr>
        <w:t>(Levine et al. 2016)</w:t>
      </w:r>
      <w:r w:rsidR="00F15C38" w:rsidRPr="00D912CE">
        <w:rPr>
          <w:rFonts w:ascii="Times" w:eastAsia="Times New Roman" w:hAnsi="Times" w:cs="Times New Roman"/>
          <w:sz w:val="24"/>
          <w:szCs w:val="24"/>
        </w:rPr>
        <w:fldChar w:fldCharType="end"/>
      </w:r>
      <w:r w:rsidRPr="00D912CE">
        <w:rPr>
          <w:rFonts w:ascii="Times" w:eastAsia="Times New Roman" w:hAnsi="Times" w:cs="Times New Roman"/>
          <w:sz w:val="24"/>
          <w:szCs w:val="24"/>
        </w:rPr>
        <w:t xml:space="preserve">, an important physiological and life history transition in human females. </w:t>
      </w:r>
      <w:proofErr w:type="spellStart"/>
      <w:r w:rsidRPr="00D912CE">
        <w:rPr>
          <w:rFonts w:ascii="Times" w:eastAsia="Times New Roman" w:hAnsi="Times" w:cs="Times New Roman"/>
          <w:sz w:val="24"/>
          <w:szCs w:val="24"/>
        </w:rPr>
        <w:t>DNAmAge</w:t>
      </w:r>
      <w:proofErr w:type="spellEnd"/>
      <w:r w:rsidRPr="00D912CE">
        <w:rPr>
          <w:rFonts w:ascii="Times" w:eastAsia="Times New Roman" w:hAnsi="Times" w:cs="Times New Roman"/>
          <w:sz w:val="24"/>
          <w:szCs w:val="24"/>
        </w:rPr>
        <w:t xml:space="preserve"> acceleration arising from menopause, whether naturally-occurring or surgically-induced, was attenuated by hormone therapy </w:t>
      </w:r>
      <w:r w:rsidR="00F15C38" w:rsidRPr="00D912CE">
        <w:rPr>
          <w:rFonts w:ascii="Times" w:eastAsia="Times New Roman" w:hAnsi="Times" w:cs="Times New Roman"/>
          <w:sz w:val="24"/>
          <w:szCs w:val="24"/>
        </w:rPr>
        <w:fldChar w:fldCharType="begin"/>
      </w:r>
      <w:r w:rsidR="000E2A88" w:rsidRPr="00D912CE">
        <w:rPr>
          <w:rFonts w:ascii="Times" w:eastAsia="Times New Roman" w:hAnsi="Times" w:cs="Times New Roman"/>
          <w:sz w:val="24"/>
          <w:szCs w:val="24"/>
        </w:rPr>
        <w:instrText xml:space="preserve"> ADDIN ZOTERO_ITEM CSL_CITATION {"citationID":"a2npl7puicg","properties":{"formattedCitation":"(Levine et al. 2016)","plainCitation":"(Levine et al. 2016)"},"citationItems":[{"id":6115,"uris":["http://zotero.org/users/451958/items/EDMFQZ7G"],"uri":["http://zotero.org/users/451958/items/EDMFQZ7G"],"itemData":{"id":6115,"type":"article-journal","title":"Menopause accelerates biological aging","container-title":"Proceedings of the National Academy of Sciences","page":"201604558","source":"CrossRef","DOI":"10.1073/pnas.1604558113","ISSN":"0027-8424, 1091-6490","language":"en","author":[{"family":"Levine","given":"Morgan E."},{"family":"Lu","given":"Ake T."},{"family":"Chen","given":"Brian H."},{"family":"Hernandez","given":"Dena G."},{"family":"Singleton","given":"Andrew B."},{"family":"Ferrucci","given":"Luigi"},{"family":"Bandinelli","given":"Stefania"},{"family":"Salfati","given":"Elias"},{"family":"Manson","given":"JoAnn E."},{"family":"Quach","given":"Austin"},{"family":"Kusters","given":"Cynthia D. J."},{"family":"Kuh","given":"Diana"},{"family":"Wong","given":"Andrew"},{"family":"Teschendorff","given":"Andrew E."},{"family":"Widschwendter","given":"Martin"},{"family":"Ritz","given":"Beate R."},{"family":"Absher","given":"Devin"},{"family":"Assimes","given":"Themistocles L."},{"family":"Horvath","given":"Steve"}],"issued":{"date-parts":[["2016",7,25]]}}}],"schema":"https://github.com/citation-style-language/schema/raw/master/csl-citation.json"} </w:instrText>
      </w:r>
      <w:r w:rsidR="00F15C38" w:rsidRPr="00D912CE">
        <w:rPr>
          <w:rFonts w:ascii="Times" w:eastAsia="Times New Roman" w:hAnsi="Times" w:cs="Times New Roman"/>
          <w:sz w:val="24"/>
          <w:szCs w:val="24"/>
        </w:rPr>
        <w:fldChar w:fldCharType="separate"/>
      </w:r>
      <w:r w:rsidR="000E2A88" w:rsidRPr="00D912CE">
        <w:rPr>
          <w:rFonts w:ascii="Times" w:eastAsia="Times New Roman" w:hAnsi="Times" w:cs="Times New Roman"/>
          <w:noProof/>
          <w:sz w:val="24"/>
          <w:szCs w:val="24"/>
        </w:rPr>
        <w:t>(Levine et al. 2016)</w:t>
      </w:r>
      <w:r w:rsidR="00F15C38" w:rsidRPr="00D912CE">
        <w:rPr>
          <w:rFonts w:ascii="Times" w:eastAsia="Times New Roman" w:hAnsi="Times" w:cs="Times New Roman"/>
          <w:sz w:val="24"/>
          <w:szCs w:val="24"/>
        </w:rPr>
        <w:fldChar w:fldCharType="end"/>
      </w:r>
      <w:r w:rsidRPr="00D912CE">
        <w:rPr>
          <w:rFonts w:ascii="Times" w:eastAsia="Times New Roman" w:hAnsi="Times" w:cs="Times New Roman"/>
          <w:sz w:val="24"/>
          <w:szCs w:val="24"/>
        </w:rPr>
        <w:t>,</w:t>
      </w:r>
      <w:r w:rsidRPr="00D912CE">
        <w:rPr>
          <w:rStyle w:val="CommentReference"/>
          <w:rFonts w:ascii="Times" w:hAnsi="Times"/>
          <w:vanish/>
        </w:rPr>
        <w:t>m,</w:t>
      </w:r>
      <w:r w:rsidRPr="00D912CE">
        <w:rPr>
          <w:rFonts w:ascii="Times" w:eastAsia="Times New Roman" w:hAnsi="Times" w:cs="Times New Roman"/>
          <w:sz w:val="24"/>
          <w:szCs w:val="24"/>
        </w:rPr>
        <w:t xml:space="preserve"> suggesting that physiological and hormonal changes like </w:t>
      </w:r>
      <w:r w:rsidR="007B3CAA" w:rsidRPr="00D912CE">
        <w:rPr>
          <w:rFonts w:ascii="Times" w:eastAsia="Times New Roman" w:hAnsi="Times" w:cs="Times New Roman"/>
          <w:sz w:val="24"/>
          <w:szCs w:val="24"/>
        </w:rPr>
        <w:t>those accompanying pregnancy could</w:t>
      </w:r>
      <w:r w:rsidRPr="00D912CE">
        <w:rPr>
          <w:rFonts w:ascii="Times" w:eastAsia="Times New Roman" w:hAnsi="Times" w:cs="Times New Roman"/>
          <w:sz w:val="24"/>
          <w:szCs w:val="24"/>
        </w:rPr>
        <w:t xml:space="preserve"> have profound effects on </w:t>
      </w:r>
      <w:proofErr w:type="spellStart"/>
      <w:r w:rsidRPr="00D912CE">
        <w:rPr>
          <w:rFonts w:ascii="Times" w:eastAsia="Times New Roman" w:hAnsi="Times" w:cs="Times New Roman"/>
          <w:sz w:val="24"/>
          <w:szCs w:val="24"/>
        </w:rPr>
        <w:t>DNAmAge</w:t>
      </w:r>
      <w:proofErr w:type="spellEnd"/>
      <w:r w:rsidRPr="00D912CE">
        <w:rPr>
          <w:rFonts w:ascii="Times" w:eastAsia="Times New Roman" w:hAnsi="Times" w:cs="Times New Roman"/>
          <w:sz w:val="24"/>
          <w:szCs w:val="24"/>
        </w:rPr>
        <w:t xml:space="preserve">. </w:t>
      </w:r>
      <w:r w:rsidR="007B3CAA" w:rsidRPr="00D912CE">
        <w:rPr>
          <w:rFonts w:ascii="Times" w:hAnsi="Times" w:cs="Times New Roman"/>
          <w:sz w:val="24"/>
          <w:szCs w:val="24"/>
        </w:rPr>
        <w:t xml:space="preserve">To our knowledge, no studies have examined the relationship between </w:t>
      </w:r>
      <w:proofErr w:type="spellStart"/>
      <w:r w:rsidR="007B3CAA" w:rsidRPr="00D912CE">
        <w:rPr>
          <w:rFonts w:ascii="Times" w:hAnsi="Times" w:cs="Times New Roman"/>
          <w:sz w:val="24"/>
          <w:szCs w:val="24"/>
        </w:rPr>
        <w:t>CoR</w:t>
      </w:r>
      <w:proofErr w:type="spellEnd"/>
      <w:r w:rsidR="007B3CAA" w:rsidRPr="00D912CE">
        <w:rPr>
          <w:rFonts w:ascii="Times" w:hAnsi="Times" w:cs="Times New Roman"/>
          <w:sz w:val="24"/>
          <w:szCs w:val="24"/>
        </w:rPr>
        <w:t xml:space="preserve"> and epigenetic age. However, t</w:t>
      </w:r>
      <w:r w:rsidRPr="00D912CE">
        <w:rPr>
          <w:rFonts w:ascii="Times" w:hAnsi="Times" w:cs="Times New Roman"/>
          <w:sz w:val="24"/>
          <w:szCs w:val="24"/>
        </w:rPr>
        <w:t>wo rece</w:t>
      </w:r>
      <w:r w:rsidR="007B3CAA" w:rsidRPr="00D912CE">
        <w:rPr>
          <w:rFonts w:ascii="Times" w:hAnsi="Times" w:cs="Times New Roman"/>
          <w:sz w:val="24"/>
          <w:szCs w:val="24"/>
        </w:rPr>
        <w:t>nt studies examining</w:t>
      </w:r>
      <w:r w:rsidRPr="00D912CE">
        <w:rPr>
          <w:rFonts w:ascii="Times" w:hAnsi="Times" w:cs="Times New Roman"/>
          <w:sz w:val="24"/>
          <w:szCs w:val="24"/>
        </w:rPr>
        <w:t xml:space="preserve"> the relationship between parity and TL have yielded conflicting results, with one suggesting a positive effect of parity on TL </w:t>
      </w:r>
      <w:r w:rsidR="00F15C38" w:rsidRPr="00D912CE">
        <w:rPr>
          <w:rFonts w:ascii="Times" w:hAnsi="Times" w:cs="Times New Roman"/>
          <w:sz w:val="24"/>
          <w:szCs w:val="24"/>
        </w:rPr>
        <w:fldChar w:fldCharType="begin"/>
      </w:r>
      <w:r w:rsidR="000E2A88" w:rsidRPr="00D912CE">
        <w:rPr>
          <w:rFonts w:ascii="Times" w:hAnsi="Times" w:cs="Times New Roman"/>
          <w:sz w:val="24"/>
          <w:szCs w:val="24"/>
        </w:rPr>
        <w:instrText xml:space="preserve"> ADDIN ZOTERO_ITEM CSL_CITATION {"citationID":"a2bkgkgskie","properties":{"formattedCitation":"(Barha et al. 2016)","plainCitation":"(Barha et al. 2016)"},"citationItems":[{"id":7494,"uris":["http://zotero.org/users/451958/items/GSDHWRTR"],"uri":["http://zotero.org/users/451958/items/GSDHWRTR"],"itemData":{"id":7494,"type":"article-journal","title":"Number of Children and Telomere Length in Women: A Prospective, Longitudinal Evaluation","container-title":"PLOS ONE","page":"e0146424","volume":"11","issue":"1","source":"CrossRef","DOI":"10.1371/journal.pone.0146424","ISSN":"1932-6203","shortTitle":"Number of Children and Telomere Length in Women","language":"en","author":[{"family":"Barha","given":"Cindy K."},{"family":"Hanna","given":"Courtney W."},{"family":"Salvante","given":"Katrina G."},{"family":"Wilson","given":"Samantha L."},{"family":"Robinson","given":"Wendy P."},{"family":"Altman","given":"Rachel M."},{"family":"Nepomnaschy","given":"Pablo A."}],"editor":[{"family":"Helle","given":"Samuli"}],"issued":{"date-parts":[["2016",1,5]]}}}],"schema":"https://github.com/citation-style-language/schema/raw/master/csl-citation.json"} </w:instrText>
      </w:r>
      <w:r w:rsidR="00F15C38" w:rsidRPr="00D912CE">
        <w:rPr>
          <w:rFonts w:ascii="Times" w:hAnsi="Times" w:cs="Times New Roman"/>
          <w:sz w:val="24"/>
          <w:szCs w:val="24"/>
        </w:rPr>
        <w:fldChar w:fldCharType="separate"/>
      </w:r>
      <w:r w:rsidR="000E2A88" w:rsidRPr="00D912CE">
        <w:rPr>
          <w:rFonts w:ascii="Times" w:hAnsi="Times" w:cs="Times New Roman"/>
          <w:noProof/>
          <w:sz w:val="24"/>
          <w:szCs w:val="24"/>
        </w:rPr>
        <w:t>(Barha et al. 2016)</w:t>
      </w:r>
      <w:r w:rsidR="00F15C38" w:rsidRPr="00D912CE">
        <w:rPr>
          <w:rFonts w:ascii="Times" w:hAnsi="Times" w:cs="Times New Roman"/>
          <w:sz w:val="24"/>
          <w:szCs w:val="24"/>
        </w:rPr>
        <w:fldChar w:fldCharType="end"/>
      </w:r>
      <w:r w:rsidRPr="00D912CE">
        <w:rPr>
          <w:rFonts w:ascii="Times" w:hAnsi="Times" w:cs="Times New Roman"/>
          <w:sz w:val="24"/>
          <w:szCs w:val="24"/>
        </w:rPr>
        <w:t>, whil</w:t>
      </w:r>
      <w:r w:rsidR="007B3CAA" w:rsidRPr="00D912CE">
        <w:rPr>
          <w:rFonts w:ascii="Times" w:hAnsi="Times" w:cs="Times New Roman"/>
          <w:sz w:val="24"/>
          <w:szCs w:val="24"/>
        </w:rPr>
        <w:t>e the other reported</w:t>
      </w:r>
      <w:r w:rsidRPr="00D912CE">
        <w:rPr>
          <w:rFonts w:ascii="Times" w:hAnsi="Times" w:cs="Times New Roman"/>
          <w:sz w:val="24"/>
          <w:szCs w:val="24"/>
        </w:rPr>
        <w:t xml:space="preserve"> no evidence for an effect of parity on TL </w:t>
      </w:r>
      <w:r w:rsidR="00F15C38" w:rsidRPr="00D912CE">
        <w:rPr>
          <w:rFonts w:ascii="Times" w:hAnsi="Times" w:cs="Times New Roman"/>
          <w:sz w:val="24"/>
          <w:szCs w:val="24"/>
        </w:rPr>
        <w:fldChar w:fldCharType="begin"/>
      </w:r>
      <w:r w:rsidR="000E2A88" w:rsidRPr="00D912CE">
        <w:rPr>
          <w:rFonts w:ascii="Times" w:hAnsi="Times" w:cs="Times New Roman"/>
          <w:sz w:val="24"/>
          <w:szCs w:val="24"/>
        </w:rPr>
        <w:instrText xml:space="preserve"> ADDIN ZOTERO_ITEM CSL_CITATION {"citationID":"a1if912gdic","properties":{"formattedCitation":"(Lane-Cordova et al. 2017)","plainCitation":"(Lane-Cordova et al. 2017)"},"citationItems":[{"id":8108,"uris":["http://zotero.org/users/451958/items/FS8LEKCS"],"uri":["http://zotero.org/users/451958/items/FS8LEKCS"],"itemData":{"id":8108,"type":"article-journal","title":"Gravidity is not associated with telomere length in a biracial cohort of middle-aged women: The Coronary Artery Risk Development in Young Adults (CARDIA) study","container-title":"PLOS ONE","page":"e0186495","volume":"12","issue":"10","source":"PLoS Journals","abstract":"Objective Having experienced 2–3 births is associated with reduced mortality versus women with &lt;2 or ≥4 births. The effect of 2–3 births on lifespan may be associated with delayed cellular aging. We hypothesized telomere length, a marker of cellular aging, would be longer in women who had 2–3 pregnancies.   Methods Leukocyte telomere length was measured using quantitative real-time polymerase chain reaction in 620 women in CARDIA at the year 15 and 20 exams, expressed as the ratio of telomere repeat copy number to single-copy gene copy number (T/S). Number of pregnancies at the time of telomere length measurement was obtained (mean age = 41±0.1 years, average gravidity = 2.64±0.1 pregnancies). Participants were divided into 4 groups by number of pregnancies: 0, 1, 2–3, and ≥4, to test for differences in telomere length by gravidity group.   Results The mean and SD for telomere length was 0.98 ± 0.20 T/S in the whole cohort. There were no differences in mean telomere length between groups; 0.98±0.02 T/S in women with 0 pregnancies, 1.01±0.02 T/S in women with 1 pregnancy, 0.97±0.01 T/S in women with 2–3 pregnancies, and 0.99±0.02 T/S in women with ≥4 pregnancies (p = 0.51). We defined high-risk (shorter) telomere length as ≤25th percentile, and low-risk (longer) telomere length as ≥75 percentile. There were no differences in the prevalence of high-risk or low-risk telomere length between gravidity groups.   Conclusions Gravidity was not associated with telomere length in early middle age; the protective association of 2–3 births may act through other mechanisms.","DOI":"10.1371/journal.pone.0186495","ISSN":"1932-6203","shortTitle":"Gravidity is not associated with telomere length in a biracial cohort of middle-aged women","journalAbbreviation":"PLOS ONE","author":[{"family":"Lane-Cordova","given":"Abbi D."},{"family":"Puterman","given":"Eli"},{"family":"Gunderson","given":"Erica P."},{"family":"Chan","given":"Cheeling"},{"family":"Hou","given":"Lifang"},{"family":"Carnethon","given":"Mercedes"}],"issued":{"date-parts":[["2017",10,19]]}}}],"schema":"https://github.com/citation-style-language/schema/raw/master/csl-citation.json"} </w:instrText>
      </w:r>
      <w:r w:rsidR="00F15C38" w:rsidRPr="00D912CE">
        <w:rPr>
          <w:rFonts w:ascii="Times" w:hAnsi="Times" w:cs="Times New Roman"/>
          <w:sz w:val="24"/>
          <w:szCs w:val="24"/>
        </w:rPr>
        <w:fldChar w:fldCharType="separate"/>
      </w:r>
      <w:r w:rsidR="000E2A88" w:rsidRPr="00D912CE">
        <w:rPr>
          <w:rFonts w:ascii="Times" w:hAnsi="Times" w:cs="Times New Roman"/>
          <w:noProof/>
          <w:sz w:val="24"/>
          <w:szCs w:val="24"/>
        </w:rPr>
        <w:t>(Lane-Cordova et al. 2017)</w:t>
      </w:r>
      <w:r w:rsidR="00F15C38" w:rsidRPr="00D912CE">
        <w:rPr>
          <w:rFonts w:ascii="Times" w:hAnsi="Times" w:cs="Times New Roman"/>
          <w:sz w:val="24"/>
          <w:szCs w:val="24"/>
        </w:rPr>
        <w:fldChar w:fldCharType="end"/>
      </w:r>
      <w:r w:rsidRPr="00D912CE">
        <w:rPr>
          <w:rFonts w:ascii="Times" w:hAnsi="Times" w:cs="Times New Roman"/>
          <w:sz w:val="24"/>
          <w:szCs w:val="24"/>
        </w:rPr>
        <w:t xml:space="preserve">. Both findings are contrary to </w:t>
      </w:r>
      <w:proofErr w:type="spellStart"/>
      <w:r w:rsidRPr="00D912CE">
        <w:rPr>
          <w:rFonts w:ascii="Times" w:hAnsi="Times" w:cs="Times New Roman"/>
          <w:sz w:val="24"/>
          <w:szCs w:val="24"/>
        </w:rPr>
        <w:t>CoR</w:t>
      </w:r>
      <w:proofErr w:type="spellEnd"/>
      <w:r w:rsidRPr="00D912CE">
        <w:rPr>
          <w:rFonts w:ascii="Times" w:hAnsi="Times" w:cs="Times New Roman"/>
          <w:sz w:val="24"/>
          <w:szCs w:val="24"/>
        </w:rPr>
        <w:t xml:space="preserve"> and the predictions of the dispo</w:t>
      </w:r>
      <w:r w:rsidR="008F192D" w:rsidRPr="00D912CE">
        <w:rPr>
          <w:rFonts w:ascii="Times" w:hAnsi="Times" w:cs="Times New Roman"/>
          <w:sz w:val="24"/>
          <w:szCs w:val="24"/>
        </w:rPr>
        <w:t xml:space="preserve">sable soma theory of aging, </w:t>
      </w:r>
      <w:r w:rsidR="007B3CAA" w:rsidRPr="00D912CE">
        <w:rPr>
          <w:rFonts w:ascii="Times" w:hAnsi="Times" w:cs="Times New Roman"/>
          <w:sz w:val="24"/>
          <w:szCs w:val="24"/>
        </w:rPr>
        <w:t>arguing</w:t>
      </w:r>
      <w:r w:rsidR="008F192D" w:rsidRPr="00D912CE">
        <w:rPr>
          <w:rFonts w:ascii="Times" w:hAnsi="Times" w:cs="Times New Roman"/>
          <w:sz w:val="24"/>
          <w:szCs w:val="24"/>
        </w:rPr>
        <w:t xml:space="preserve"> for</w:t>
      </w:r>
      <w:r w:rsidRPr="00D912CE">
        <w:rPr>
          <w:rFonts w:ascii="Times" w:hAnsi="Times" w:cs="Times New Roman"/>
          <w:sz w:val="24"/>
          <w:szCs w:val="24"/>
        </w:rPr>
        <w:t xml:space="preserve"> additional research examining the rel</w:t>
      </w:r>
      <w:r w:rsidR="008F192D" w:rsidRPr="00D912CE">
        <w:rPr>
          <w:rFonts w:ascii="Times" w:hAnsi="Times" w:cs="Times New Roman"/>
          <w:sz w:val="24"/>
          <w:szCs w:val="24"/>
        </w:rPr>
        <w:t>ationship between parity and TL</w:t>
      </w:r>
      <w:r w:rsidR="007B3CAA" w:rsidRPr="00D912CE">
        <w:rPr>
          <w:rFonts w:ascii="Times" w:hAnsi="Times" w:cs="Times New Roman"/>
          <w:sz w:val="24"/>
          <w:szCs w:val="24"/>
        </w:rPr>
        <w:t xml:space="preserve"> and new biomarkers such as </w:t>
      </w:r>
      <w:proofErr w:type="spellStart"/>
      <w:r w:rsidR="007B3CAA" w:rsidRPr="00D912CE">
        <w:rPr>
          <w:rFonts w:ascii="Times" w:hAnsi="Times" w:cs="Times New Roman"/>
          <w:sz w:val="24"/>
          <w:szCs w:val="24"/>
        </w:rPr>
        <w:t>DNAmAge</w:t>
      </w:r>
      <w:proofErr w:type="spellEnd"/>
      <w:r w:rsidRPr="00D912CE">
        <w:rPr>
          <w:rFonts w:ascii="Times" w:hAnsi="Times" w:cs="Times New Roman"/>
          <w:sz w:val="24"/>
          <w:szCs w:val="24"/>
        </w:rPr>
        <w:t xml:space="preserve">. </w:t>
      </w:r>
    </w:p>
    <w:p w:rsidR="00D912CE" w:rsidRDefault="0008612F" w:rsidP="0008612F">
      <w:pPr>
        <w:pStyle w:val="Heading3"/>
        <w:spacing w:after="120"/>
        <w:rPr>
          <w:rFonts w:ascii="Times" w:hAnsi="Times" w:cs="Times New Roman"/>
          <w:color w:val="auto"/>
        </w:rPr>
      </w:pPr>
      <w:r w:rsidRPr="00D912CE">
        <w:rPr>
          <w:rFonts w:ascii="Times" w:hAnsi="Times" w:cs="Times New Roman"/>
          <w:color w:val="auto"/>
        </w:rPr>
        <w:t xml:space="preserve">Here we use blood-derived TL and </w:t>
      </w:r>
      <w:proofErr w:type="spellStart"/>
      <w:r w:rsidRPr="00D912CE">
        <w:rPr>
          <w:rFonts w:ascii="Times" w:hAnsi="Times" w:cs="Times New Roman"/>
          <w:color w:val="auto"/>
        </w:rPr>
        <w:t>DNAmAge</w:t>
      </w:r>
      <w:proofErr w:type="spellEnd"/>
      <w:r w:rsidRPr="00D912CE">
        <w:rPr>
          <w:rFonts w:ascii="Times" w:hAnsi="Times" w:cs="Times New Roman"/>
          <w:color w:val="auto"/>
        </w:rPr>
        <w:t xml:space="preserve"> data collected from a cohort of young adult women (age 20-22) in the Philippines to test three inter-related hypotheses: we hypothesized that women with </w:t>
      </w:r>
      <w:r w:rsidR="00F905AD" w:rsidRPr="00D912CE">
        <w:rPr>
          <w:rFonts w:ascii="Times" w:hAnsi="Times" w:cs="Times New Roman"/>
          <w:color w:val="auto"/>
        </w:rPr>
        <w:t xml:space="preserve">a greater number of </w:t>
      </w:r>
      <w:r w:rsidRPr="00D912CE">
        <w:rPr>
          <w:rFonts w:ascii="Times" w:hAnsi="Times" w:cs="Times New Roman"/>
          <w:color w:val="auto"/>
        </w:rPr>
        <w:t xml:space="preserve">pregnancies would have shorter TL (H1) and </w:t>
      </w:r>
      <w:r w:rsidR="00F905AD" w:rsidRPr="00D912CE">
        <w:rPr>
          <w:rFonts w:ascii="Times" w:hAnsi="Times" w:cs="Times New Roman"/>
          <w:color w:val="auto"/>
        </w:rPr>
        <w:t>elevated</w:t>
      </w:r>
      <w:r w:rsidRPr="00D912CE">
        <w:rPr>
          <w:rFonts w:ascii="Times" w:hAnsi="Times" w:cs="Times New Roman"/>
          <w:color w:val="auto"/>
        </w:rPr>
        <w:t xml:space="preserve"> </w:t>
      </w:r>
      <w:proofErr w:type="spellStart"/>
      <w:r w:rsidRPr="00D912CE">
        <w:rPr>
          <w:rFonts w:ascii="Times" w:hAnsi="Times" w:cs="Times New Roman"/>
          <w:color w:val="auto"/>
        </w:rPr>
        <w:t>DNAmAge</w:t>
      </w:r>
      <w:proofErr w:type="spellEnd"/>
      <w:r w:rsidRPr="00D912CE">
        <w:rPr>
          <w:rFonts w:ascii="Times" w:hAnsi="Times" w:cs="Times New Roman"/>
          <w:color w:val="auto"/>
        </w:rPr>
        <w:t xml:space="preserve"> (H2). We also hypothesized that any associations between number of pregnancies and TL shortening and </w:t>
      </w:r>
      <w:proofErr w:type="spellStart"/>
      <w:r w:rsidRPr="00D912CE">
        <w:rPr>
          <w:rFonts w:ascii="Times" w:hAnsi="Times" w:cs="Times New Roman"/>
          <w:color w:val="auto"/>
        </w:rPr>
        <w:t>DNAmAge</w:t>
      </w:r>
      <w:proofErr w:type="spellEnd"/>
      <w:r w:rsidRPr="00D912CE">
        <w:rPr>
          <w:rFonts w:ascii="Times" w:hAnsi="Times" w:cs="Times New Roman"/>
          <w:color w:val="auto"/>
        </w:rPr>
        <w:t xml:space="preserve"> increases would be stronger in women for whom resources are more constrained, as reflected in lower socioeconomic status (H3). </w:t>
      </w:r>
    </w:p>
    <w:p w:rsidR="0008612F" w:rsidRPr="00D912CE" w:rsidRDefault="0008612F" w:rsidP="00D912CE"/>
    <w:p w:rsidR="0008612F" w:rsidRPr="00D912CE" w:rsidRDefault="0008612F" w:rsidP="0008612F">
      <w:pPr>
        <w:pStyle w:val="Heading2"/>
        <w:rPr>
          <w:rFonts w:ascii="Times" w:hAnsi="Times" w:cs="Times New Roman"/>
          <w:b/>
          <w:color w:val="auto"/>
          <w:sz w:val="24"/>
          <w:szCs w:val="24"/>
        </w:rPr>
      </w:pPr>
      <w:r w:rsidRPr="00D912CE">
        <w:rPr>
          <w:rFonts w:ascii="Times" w:hAnsi="Times" w:cs="Times New Roman"/>
          <w:b/>
          <w:color w:val="auto"/>
          <w:sz w:val="24"/>
          <w:szCs w:val="24"/>
        </w:rPr>
        <w:t>Results</w:t>
      </w:r>
    </w:p>
    <w:p w:rsidR="00D912CE" w:rsidRPr="00541C06" w:rsidRDefault="0008612F" w:rsidP="00D912CE">
      <w:pPr>
        <w:ind w:firstLine="720"/>
        <w:rPr>
          <w:rFonts w:ascii="Times" w:hAnsi="Times" w:cs="Times New Roman"/>
          <w:sz w:val="24"/>
          <w:szCs w:val="24"/>
        </w:rPr>
      </w:pPr>
      <w:r w:rsidRPr="00D912CE">
        <w:rPr>
          <w:rFonts w:ascii="Times" w:hAnsi="Times" w:cs="Times New Roman"/>
          <w:sz w:val="24"/>
          <w:szCs w:val="24"/>
        </w:rPr>
        <w:t xml:space="preserve">The women in our sample had a mean age of 21.7 (± 0.4) and a mean of 0.6 pregnancies (±0.9; Table 1). The 397 individuals in this sample with available </w:t>
      </w:r>
      <w:proofErr w:type="spellStart"/>
      <w:r w:rsidRPr="00D912CE">
        <w:rPr>
          <w:rFonts w:ascii="Times" w:hAnsi="Times" w:cs="Times New Roman"/>
          <w:sz w:val="24"/>
          <w:szCs w:val="24"/>
        </w:rPr>
        <w:t>DNAmAge</w:t>
      </w:r>
      <w:proofErr w:type="spellEnd"/>
      <w:r w:rsidRPr="00D912CE">
        <w:rPr>
          <w:rFonts w:ascii="Times" w:hAnsi="Times" w:cs="Times New Roman"/>
          <w:sz w:val="24"/>
          <w:szCs w:val="24"/>
        </w:rPr>
        <w:t xml:space="preserve"> data showed 3.94 year higher average </w:t>
      </w:r>
      <w:proofErr w:type="spellStart"/>
      <w:r w:rsidRPr="00D912CE">
        <w:rPr>
          <w:rFonts w:ascii="Times" w:hAnsi="Times" w:cs="Times New Roman"/>
          <w:sz w:val="24"/>
          <w:szCs w:val="24"/>
        </w:rPr>
        <w:t>DNAmAge</w:t>
      </w:r>
      <w:proofErr w:type="spellEnd"/>
      <w:r w:rsidRPr="00D912CE">
        <w:rPr>
          <w:rFonts w:ascii="Times" w:hAnsi="Times" w:cs="Times New Roman"/>
          <w:sz w:val="24"/>
          <w:szCs w:val="24"/>
        </w:rPr>
        <w:t xml:space="preserve"> (25.6 ± 3.2; Table 1) than their chronological age</w:t>
      </w:r>
      <w:r w:rsidR="00792FAC" w:rsidRPr="00D912CE">
        <w:rPr>
          <w:rFonts w:ascii="Times" w:hAnsi="Times" w:cs="Times New Roman"/>
          <w:sz w:val="24"/>
          <w:szCs w:val="24"/>
        </w:rPr>
        <w:t>,</w:t>
      </w:r>
      <w:r w:rsidR="00205AE9" w:rsidRPr="00D912CE">
        <w:rPr>
          <w:rFonts w:ascii="Times" w:hAnsi="Times" w:cs="Times New Roman"/>
          <w:sz w:val="24"/>
          <w:szCs w:val="24"/>
        </w:rPr>
        <w:t xml:space="preserve"> although a commonly applied linear transformation to </w:t>
      </w:r>
      <w:proofErr w:type="spellStart"/>
      <w:r w:rsidR="00205AE9" w:rsidRPr="00D912CE">
        <w:rPr>
          <w:rFonts w:ascii="Times" w:hAnsi="Times" w:cs="Times New Roman"/>
          <w:sz w:val="24"/>
          <w:szCs w:val="24"/>
        </w:rPr>
        <w:t>DNAmAge</w:t>
      </w:r>
      <w:proofErr w:type="spellEnd"/>
      <w:r w:rsidR="00205AE9" w:rsidRPr="00D912CE">
        <w:rPr>
          <w:rFonts w:ascii="Times" w:hAnsi="Times" w:cs="Times New Roman"/>
          <w:sz w:val="24"/>
          <w:szCs w:val="24"/>
        </w:rPr>
        <w:t xml:space="preserve"> would have reduced this effect </w:t>
      </w:r>
      <w:r w:rsidR="00F15C38" w:rsidRPr="00D912CE">
        <w:rPr>
          <w:rFonts w:ascii="Times" w:hAnsi="Times" w:cs="Times New Roman"/>
          <w:sz w:val="24"/>
          <w:szCs w:val="24"/>
        </w:rPr>
        <w:fldChar w:fldCharType="begin"/>
      </w:r>
      <w:r w:rsidR="000E2A88" w:rsidRPr="00D912CE">
        <w:rPr>
          <w:rFonts w:ascii="Times" w:hAnsi="Times" w:cs="Times New Roman"/>
          <w:sz w:val="24"/>
          <w:szCs w:val="24"/>
        </w:rPr>
        <w:instrText xml:space="preserve"> ADDIN ZOTERO_ITEM CSL_CITATION {"citationID":"a2jri9mm8io","properties":{"formattedCitation":"(Horvath 2013)","plainCitation":"(Horvath 2013)"},"citationItems":[{"id":6478,"uris":["http://zotero.org/users/451958/items/PPBB3633"],"uri":["http://zotero.org/users/451958/items/PPBB3633"],"itemData":{"id":6478,"type":"article-journal","title":"DNA methylation age of human tissues and cell types","container-title":"Genome Biology","page":"3156","volume":"14","source":"BioMed Central","abstract":"It is not yet known whether DNA methylation levels can be used to accurately predict age across a broad spectrum of human tissues and cell types, nor whether the resulting age prediction is a biologically meaningful measure.","DOI":"10.1186/gb-2013-14-10-r115","ISSN":"1474-760X","journalAbbreviation":"Genome Biology","author":[{"family":"Horvath","given":"Steve"}],"issued":{"date-parts":[["2013"]]}}}],"schema":"https://github.com/citation-style-language/schema/raw/master/csl-citation.json"} </w:instrText>
      </w:r>
      <w:r w:rsidR="00F15C38" w:rsidRPr="00D912CE">
        <w:rPr>
          <w:rFonts w:ascii="Times" w:hAnsi="Times" w:cs="Times New Roman"/>
          <w:sz w:val="24"/>
          <w:szCs w:val="24"/>
        </w:rPr>
        <w:fldChar w:fldCharType="separate"/>
      </w:r>
      <w:r w:rsidR="000E2A88" w:rsidRPr="00D912CE">
        <w:rPr>
          <w:rFonts w:ascii="Times" w:hAnsi="Times" w:cs="Times New Roman"/>
          <w:noProof/>
          <w:sz w:val="24"/>
          <w:szCs w:val="24"/>
        </w:rPr>
        <w:t>(Horvath 2013)</w:t>
      </w:r>
      <w:r w:rsidR="00F15C38" w:rsidRPr="00D912CE">
        <w:rPr>
          <w:rFonts w:ascii="Times" w:hAnsi="Times" w:cs="Times New Roman"/>
          <w:sz w:val="24"/>
          <w:szCs w:val="24"/>
        </w:rPr>
        <w:fldChar w:fldCharType="end"/>
      </w:r>
      <w:r w:rsidRPr="00D912CE">
        <w:rPr>
          <w:rFonts w:ascii="Times" w:hAnsi="Times" w:cs="Times New Roman"/>
          <w:sz w:val="24"/>
          <w:szCs w:val="24"/>
        </w:rPr>
        <w:t xml:space="preserve">. In contrast, age-corrected </w:t>
      </w:r>
      <w:proofErr w:type="spellStart"/>
      <w:r w:rsidRPr="00D912CE">
        <w:rPr>
          <w:rFonts w:ascii="Times" w:hAnsi="Times" w:cs="Times New Roman"/>
          <w:sz w:val="24"/>
          <w:szCs w:val="24"/>
        </w:rPr>
        <w:t>TLs</w:t>
      </w:r>
      <w:proofErr w:type="spellEnd"/>
      <w:r w:rsidRPr="00D912CE">
        <w:rPr>
          <w:rFonts w:ascii="Times" w:hAnsi="Times" w:cs="Times New Roman"/>
          <w:sz w:val="24"/>
          <w:szCs w:val="24"/>
        </w:rPr>
        <w:t xml:space="preserve"> in this sample are longer than that of European and African American populations, but shorter than that of several African populations (details in </w:t>
      </w:r>
      <w:r w:rsidR="001964BE" w:rsidRPr="00D912CE">
        <w:rPr>
          <w:rFonts w:ascii="Times" w:hAnsi="Times" w:cs="Times New Roman"/>
          <w:sz w:val="24"/>
          <w:szCs w:val="24"/>
        </w:rPr>
        <w:t>Table S</w:t>
      </w:r>
      <w:r w:rsidRPr="00D912CE">
        <w:rPr>
          <w:rFonts w:ascii="Times" w:hAnsi="Times" w:cs="Times New Roman"/>
          <w:sz w:val="24"/>
          <w:szCs w:val="24"/>
        </w:rPr>
        <w:t xml:space="preserve">1). Perhaps related to the narrow age range in the sample, TL and </w:t>
      </w:r>
      <w:proofErr w:type="spellStart"/>
      <w:r w:rsidRPr="00D912CE">
        <w:rPr>
          <w:rFonts w:ascii="Times" w:hAnsi="Times" w:cs="Times New Roman"/>
          <w:sz w:val="24"/>
          <w:szCs w:val="24"/>
        </w:rPr>
        <w:t>DNAmAge</w:t>
      </w:r>
      <w:proofErr w:type="spellEnd"/>
      <w:r w:rsidRPr="00D912CE">
        <w:rPr>
          <w:rFonts w:ascii="Times" w:hAnsi="Times" w:cs="Times New Roman"/>
          <w:sz w:val="24"/>
          <w:szCs w:val="24"/>
        </w:rPr>
        <w:t xml:space="preserve"> showed no </w:t>
      </w:r>
      <w:r w:rsidRPr="00541C06">
        <w:rPr>
          <w:rFonts w:ascii="Times" w:hAnsi="Times" w:cs="Times New Roman"/>
          <w:sz w:val="24"/>
          <w:szCs w:val="24"/>
        </w:rPr>
        <w:t>associations with each other (n=397, r=0.00, p=0.62), including when both measures had chronological age effects factored out (n=397, r=0.00, p=0.21).</w:t>
      </w:r>
    </w:p>
    <w:p w:rsidR="0008612F" w:rsidRPr="00B43414" w:rsidRDefault="00B43414" w:rsidP="00541C06">
      <w:pPr>
        <w:rPr>
          <w:rFonts w:ascii="Times" w:hAnsi="Times" w:cs="Times New Roman"/>
          <w:b/>
          <w:sz w:val="24"/>
          <w:szCs w:val="24"/>
        </w:rPr>
      </w:pPr>
      <w:r>
        <w:rPr>
          <w:rFonts w:ascii="Times" w:hAnsi="Times" w:cs="Times New Roman"/>
          <w:b/>
          <w:sz w:val="24"/>
          <w:szCs w:val="24"/>
        </w:rPr>
        <w:t>- [TABLE</w:t>
      </w:r>
      <w:r w:rsidR="00541C06" w:rsidRPr="00B43414">
        <w:rPr>
          <w:rFonts w:ascii="Times" w:hAnsi="Times" w:cs="Times New Roman"/>
          <w:b/>
          <w:sz w:val="24"/>
          <w:szCs w:val="24"/>
        </w:rPr>
        <w:t xml:space="preserve"> 1]</w:t>
      </w:r>
      <w:r>
        <w:rPr>
          <w:rFonts w:ascii="Times" w:hAnsi="Times" w:cs="Times New Roman"/>
          <w:b/>
          <w:sz w:val="24"/>
          <w:szCs w:val="24"/>
        </w:rPr>
        <w:t xml:space="preserve"> -</w:t>
      </w:r>
    </w:p>
    <w:p w:rsidR="0008612F" w:rsidRPr="00D912CE" w:rsidRDefault="0008612F" w:rsidP="0008612F">
      <w:pPr>
        <w:rPr>
          <w:rFonts w:ascii="Times" w:hAnsi="Times" w:cs="Times New Roman"/>
          <w:color w:val="BFBFBF" w:themeColor="background1" w:themeShade="BF"/>
          <w:sz w:val="24"/>
          <w:szCs w:val="24"/>
        </w:rPr>
      </w:pPr>
      <w:r w:rsidRPr="00D912CE">
        <w:rPr>
          <w:rFonts w:ascii="Times" w:hAnsi="Times" w:cs="Times New Roman"/>
          <w:sz w:val="24"/>
          <w:szCs w:val="24"/>
        </w:rPr>
        <w:t xml:space="preserve">TL and </w:t>
      </w:r>
      <w:proofErr w:type="spellStart"/>
      <w:r w:rsidRPr="00D912CE">
        <w:rPr>
          <w:rFonts w:ascii="Times" w:hAnsi="Times" w:cs="Times New Roman"/>
          <w:sz w:val="24"/>
          <w:szCs w:val="24"/>
        </w:rPr>
        <w:t>DNAmAge</w:t>
      </w:r>
      <w:proofErr w:type="spellEnd"/>
      <w:r w:rsidRPr="00D912CE">
        <w:rPr>
          <w:rFonts w:ascii="Times" w:hAnsi="Times" w:cs="Times New Roman"/>
          <w:sz w:val="24"/>
          <w:szCs w:val="24"/>
        </w:rPr>
        <w:t xml:space="preserve"> showed the predicted (H1 &amp; H2) evidence of accelerated aging with increasing number of pregnancies (Table 2; Figure 1; </w:t>
      </w:r>
      <w:r w:rsidR="007B3CAA" w:rsidRPr="00D912CE">
        <w:rPr>
          <w:rFonts w:ascii="Times" w:hAnsi="Times" w:cs="Times New Roman"/>
          <w:sz w:val="24"/>
          <w:szCs w:val="24"/>
        </w:rPr>
        <w:t>Table S</w:t>
      </w:r>
      <w:r w:rsidRPr="00D912CE">
        <w:rPr>
          <w:rFonts w:ascii="Times" w:hAnsi="Times" w:cs="Times New Roman"/>
          <w:sz w:val="24"/>
          <w:szCs w:val="24"/>
        </w:rPr>
        <w:t xml:space="preserve">2). After controlling for potential confounders, effect sizes of number of pregnancies on both TL and </w:t>
      </w:r>
      <w:proofErr w:type="spellStart"/>
      <w:r w:rsidRPr="00D912CE">
        <w:rPr>
          <w:rFonts w:ascii="Times" w:hAnsi="Times" w:cs="Times New Roman"/>
          <w:sz w:val="24"/>
          <w:szCs w:val="24"/>
        </w:rPr>
        <w:t>DNAmAge</w:t>
      </w:r>
      <w:proofErr w:type="spellEnd"/>
      <w:r w:rsidR="00205AE9" w:rsidRPr="00D912CE">
        <w:rPr>
          <w:rFonts w:ascii="Times" w:hAnsi="Times" w:cs="Times New Roman"/>
          <w:sz w:val="24"/>
          <w:szCs w:val="24"/>
        </w:rPr>
        <w:t xml:space="preserve"> for most models </w:t>
      </w:r>
      <w:r w:rsidRPr="00D912CE">
        <w:rPr>
          <w:rFonts w:ascii="Times" w:hAnsi="Times" w:cs="Times New Roman"/>
          <w:sz w:val="24"/>
          <w:szCs w:val="24"/>
        </w:rPr>
        <w:t>increased (</w:t>
      </w:r>
      <w:r w:rsidR="007B3CAA" w:rsidRPr="00D912CE">
        <w:rPr>
          <w:rFonts w:ascii="Times" w:hAnsi="Times" w:cs="Times New Roman"/>
          <w:sz w:val="24"/>
          <w:szCs w:val="24"/>
        </w:rPr>
        <w:t>Table 2, Models 1 and 2 vs. 3 and 4 and Model 5 and 6 vs. 7 and 8)</w:t>
      </w:r>
      <w:r w:rsidRPr="00D912CE">
        <w:rPr>
          <w:rFonts w:ascii="Times" w:hAnsi="Times" w:cs="Times New Roman"/>
          <w:sz w:val="24"/>
          <w:szCs w:val="24"/>
        </w:rPr>
        <w:t xml:space="preserve">. In contrast to total number of pregnancies, being currently pregnant was associated with a trend towards longer TL and significantly younger </w:t>
      </w:r>
      <w:proofErr w:type="spellStart"/>
      <w:r w:rsidRPr="00D912CE">
        <w:rPr>
          <w:rFonts w:ascii="Times" w:hAnsi="Times" w:cs="Times New Roman"/>
          <w:sz w:val="24"/>
          <w:szCs w:val="24"/>
        </w:rPr>
        <w:t>DNAmAge</w:t>
      </w:r>
      <w:proofErr w:type="spellEnd"/>
      <w:r w:rsidRPr="00D912CE">
        <w:rPr>
          <w:rFonts w:ascii="Times" w:hAnsi="Times" w:cs="Times New Roman"/>
          <w:sz w:val="24"/>
          <w:szCs w:val="24"/>
        </w:rPr>
        <w:t xml:space="preserve"> (</w:t>
      </w:r>
      <w:r w:rsidR="007B3CAA" w:rsidRPr="00D912CE">
        <w:rPr>
          <w:rFonts w:ascii="Times" w:hAnsi="Times" w:cs="Times New Roman"/>
          <w:sz w:val="24"/>
          <w:szCs w:val="24"/>
        </w:rPr>
        <w:t>Table 2, Models 3 &amp; 7</w:t>
      </w:r>
      <w:r w:rsidRPr="00D912CE">
        <w:rPr>
          <w:rFonts w:ascii="Times" w:hAnsi="Times" w:cs="Times New Roman"/>
          <w:sz w:val="24"/>
          <w:szCs w:val="24"/>
        </w:rPr>
        <w:t xml:space="preserve">). </w:t>
      </w:r>
      <w:r w:rsidR="007B3CAA" w:rsidRPr="00D912CE">
        <w:rPr>
          <w:rFonts w:ascii="Times" w:hAnsi="Times" w:cs="Times New Roman"/>
          <w:sz w:val="24"/>
          <w:szCs w:val="24"/>
        </w:rPr>
        <w:t>However, these same models</w:t>
      </w:r>
      <w:r w:rsidRPr="00D912CE">
        <w:rPr>
          <w:rFonts w:ascii="Times" w:hAnsi="Times" w:cs="Times New Roman"/>
          <w:sz w:val="24"/>
          <w:szCs w:val="24"/>
        </w:rPr>
        <w:t xml:space="preserve"> excluding current pregnancy </w:t>
      </w:r>
      <w:r w:rsidR="007B3CAA" w:rsidRPr="00D912CE">
        <w:rPr>
          <w:rFonts w:ascii="Times" w:hAnsi="Times" w:cs="Times New Roman"/>
          <w:sz w:val="24"/>
          <w:szCs w:val="24"/>
        </w:rPr>
        <w:t xml:space="preserve">slightly </w:t>
      </w:r>
      <w:r w:rsidRPr="00D912CE">
        <w:rPr>
          <w:rFonts w:ascii="Times" w:hAnsi="Times" w:cs="Times New Roman"/>
          <w:sz w:val="24"/>
          <w:szCs w:val="24"/>
        </w:rPr>
        <w:t xml:space="preserve">attenuated the associations of increasing numbers of pregnancies on TL and </w:t>
      </w:r>
      <w:proofErr w:type="spellStart"/>
      <w:r w:rsidRPr="00D912CE">
        <w:rPr>
          <w:rFonts w:ascii="Times" w:hAnsi="Times" w:cs="Times New Roman"/>
          <w:sz w:val="24"/>
          <w:szCs w:val="24"/>
        </w:rPr>
        <w:t>DNAmAge</w:t>
      </w:r>
      <w:proofErr w:type="spellEnd"/>
      <w:r w:rsidR="007B3CAA" w:rsidRPr="00D912CE">
        <w:rPr>
          <w:rFonts w:ascii="Times" w:hAnsi="Times" w:cs="Times New Roman"/>
          <w:sz w:val="24"/>
          <w:szCs w:val="24"/>
        </w:rPr>
        <w:t xml:space="preserve"> (Models 2 and 5)</w:t>
      </w:r>
      <w:r w:rsidRPr="00D912CE">
        <w:rPr>
          <w:rFonts w:ascii="Times" w:hAnsi="Times" w:cs="Times New Roman"/>
          <w:sz w:val="24"/>
          <w:szCs w:val="24"/>
        </w:rPr>
        <w:t>.</w:t>
      </w:r>
      <w:r w:rsidRPr="00D912CE">
        <w:rPr>
          <w:rFonts w:ascii="Times" w:hAnsi="Times" w:cs="Times New Roman"/>
          <w:color w:val="BFBFBF" w:themeColor="background1" w:themeShade="BF"/>
          <w:sz w:val="24"/>
          <w:szCs w:val="24"/>
        </w:rPr>
        <w:t xml:space="preserve"> </w:t>
      </w:r>
      <w:r w:rsidRPr="00D912CE">
        <w:rPr>
          <w:rFonts w:ascii="Times" w:hAnsi="Times" w:cs="Times New Roman"/>
          <w:sz w:val="24"/>
          <w:szCs w:val="24"/>
        </w:rPr>
        <w:t>This suggests that controlling for what appears to be a transient protective effect of current pregnancy exposes more long-term costs of past pregnancies.</w:t>
      </w:r>
    </w:p>
    <w:p w:rsidR="0008612F" w:rsidRPr="00D912CE" w:rsidRDefault="0008612F" w:rsidP="0008612F">
      <w:pPr>
        <w:rPr>
          <w:rFonts w:ascii="Times" w:hAnsi="Times" w:cs="Times New Roman"/>
          <w:color w:val="BFBFBF" w:themeColor="background1" w:themeShade="BF"/>
          <w:sz w:val="24"/>
          <w:szCs w:val="24"/>
        </w:rPr>
      </w:pPr>
      <w:r w:rsidRPr="00D912CE">
        <w:rPr>
          <w:rFonts w:ascii="Times" w:hAnsi="Times" w:cs="Times New Roman"/>
          <w:sz w:val="24"/>
          <w:szCs w:val="24"/>
        </w:rPr>
        <w:t xml:space="preserve">Each additional pregnancy was associated with a reduction in TL </w:t>
      </w:r>
      <w:r w:rsidR="007B3CAA" w:rsidRPr="00D912CE">
        <w:rPr>
          <w:rFonts w:ascii="Times" w:hAnsi="Times" w:cs="Times New Roman"/>
          <w:sz w:val="24"/>
          <w:szCs w:val="24"/>
        </w:rPr>
        <w:t>of 0.016 units (Table 2, Model 3</w:t>
      </w:r>
      <w:r w:rsidRPr="00D912CE">
        <w:rPr>
          <w:rFonts w:ascii="Times" w:hAnsi="Times" w:cs="Times New Roman"/>
          <w:sz w:val="24"/>
          <w:szCs w:val="24"/>
        </w:rPr>
        <w:t xml:space="preserve">), or an interpolated -50.6 </w:t>
      </w:r>
      <w:proofErr w:type="spellStart"/>
      <w:r w:rsidRPr="00D912CE">
        <w:rPr>
          <w:rFonts w:ascii="Times" w:hAnsi="Times" w:cs="Times New Roman"/>
          <w:sz w:val="24"/>
          <w:szCs w:val="24"/>
        </w:rPr>
        <w:t>bp</w:t>
      </w:r>
      <w:proofErr w:type="spellEnd"/>
      <w:r w:rsidRPr="00D912CE">
        <w:rPr>
          <w:rFonts w:ascii="Times" w:hAnsi="Times" w:cs="Times New Roman"/>
          <w:sz w:val="24"/>
          <w:szCs w:val="24"/>
        </w:rPr>
        <w:t>/pregnancy based on previous southern blot measured TL in a subset of these samples</w:t>
      </w:r>
      <w:r w:rsidR="000E2A88" w:rsidRPr="00D912CE">
        <w:rPr>
          <w:rFonts w:ascii="Times" w:hAnsi="Times" w:cs="Times New Roman"/>
          <w:sz w:val="24"/>
          <w:szCs w:val="24"/>
        </w:rPr>
        <w:t xml:space="preserve"> </w:t>
      </w:r>
      <w:r w:rsidR="00F15C38" w:rsidRPr="00D912CE">
        <w:rPr>
          <w:rFonts w:ascii="Times" w:hAnsi="Times" w:cs="Times New Roman"/>
          <w:sz w:val="24"/>
          <w:szCs w:val="24"/>
        </w:rPr>
        <w:fldChar w:fldCharType="begin"/>
      </w:r>
      <w:r w:rsidR="000E2A88" w:rsidRPr="00D912CE">
        <w:rPr>
          <w:rFonts w:ascii="Times" w:hAnsi="Times" w:cs="Times New Roman"/>
          <w:sz w:val="24"/>
          <w:szCs w:val="24"/>
        </w:rPr>
        <w:instrText xml:space="preserve"> ADDIN ZOTERO_ITEM CSL_CITATION {"citationID":"ajtf42erl5","properties":{"formattedCitation":"(Eisenberg et al. 2015)","plainCitation":"(Eisenberg et al. 2015)"},"citationItems":[{"id":8185,"uris":["http://zotero.org/users/451958/items/4CE3TEKQ"],"uri":["http://zotero.org/users/451958/items/4CE3TEKQ"],"itemData":{"id":8185,"type":"article-journal","title":"Improving qPCR telomere length assays: Controlling for well position effects increases statistical power","container-title":"Am J Hum Biol","page":"570-5","volume":"27","issue":"4","abstract":"OBJECTIVES: Telomere length (TL) is commonly measured using quantitative PCR (qPCR). Although, easier than the southern blot of terminal restriction fragments (TRF) TL measurement method, one drawback of qPCR is that it introduces greater measurement error and thus reduces the statistical power of analyses. To address a potential source of measurement error, we consider the effect of well position on qPCR TL measurements. METHODS: qPCR TL data from 3,638 people run on a Bio-Rad iCycler iQ are reanalyzed here. To evaluate measurement validity, correspondence with TRF, age, and between mother and offspring are examined. RESULTS: First, we present evidence for systematic variation in qPCR TL measurements in relation to thermocycler well position. Controlling for these well-position effects consistently improves measurement validity and yields estimated improvements in statistical power equivalent to increasing sample sizes by 16%. We additionally evaluated the linearity of the relationships between telomere and single copy gene control amplicons and between qPCR and TRF measures. We find that, unlike some previous reports, our data exhibit linear relationships. We introduce the standard error in percent, a superior method for quantifying measurement error as compared to the commonly used coefficient of variation. Using this measure, we find that excluding samples with high measurement error does not improve measurement validity in our study. CONCLUSIONS: Future studies using block-based thermocyclers should consider well position effects. Since additional information can be gleaned from well position corrections, rerunning analyses of previous results with well position correction could serve as an independent test of the validity of these results.","author":[{"family":"Eisenberg","given":"D. T."},{"family":"Kuzawa","given":"C. W."},{"family":"Hayes","given":"M. G."}],"issued":{"date-parts":[["2015"]]}}}],"schema":"https://github.com/citation-style-language/schema/raw/master/csl-citation.json"} </w:instrText>
      </w:r>
      <w:r w:rsidR="00F15C38" w:rsidRPr="00D912CE">
        <w:rPr>
          <w:rFonts w:ascii="Times" w:hAnsi="Times" w:cs="Times New Roman"/>
          <w:sz w:val="24"/>
          <w:szCs w:val="24"/>
        </w:rPr>
        <w:fldChar w:fldCharType="separate"/>
      </w:r>
      <w:r w:rsidR="000E2A88" w:rsidRPr="00D912CE">
        <w:rPr>
          <w:rFonts w:ascii="Times" w:hAnsi="Times" w:cs="Times New Roman"/>
          <w:noProof/>
          <w:sz w:val="24"/>
          <w:szCs w:val="24"/>
        </w:rPr>
        <w:t>(Eisenberg et al. 2015)</w:t>
      </w:r>
      <w:r w:rsidR="00F15C38" w:rsidRPr="00D912CE">
        <w:rPr>
          <w:rFonts w:ascii="Times" w:hAnsi="Times" w:cs="Times New Roman"/>
          <w:sz w:val="24"/>
          <w:szCs w:val="24"/>
        </w:rPr>
        <w:fldChar w:fldCharType="end"/>
      </w:r>
      <w:r w:rsidRPr="00D912CE">
        <w:rPr>
          <w:rFonts w:ascii="Times" w:hAnsi="Times" w:cs="Times New Roman"/>
          <w:sz w:val="24"/>
          <w:szCs w:val="24"/>
        </w:rPr>
        <w:t>. The age related decline in TL in 36-69 year old women in this population was previously found to be 0.0043 relative TL units/year (n=1,845, p=7.19 x 10</w:t>
      </w:r>
      <w:r w:rsidRPr="00D912CE">
        <w:rPr>
          <w:rFonts w:ascii="Times" w:hAnsi="Times" w:cs="Times New Roman"/>
          <w:sz w:val="24"/>
          <w:szCs w:val="24"/>
          <w:vertAlign w:val="superscript"/>
        </w:rPr>
        <w:t>-16</w:t>
      </w:r>
      <w:r w:rsidRPr="00D912CE">
        <w:rPr>
          <w:rFonts w:ascii="Times" w:hAnsi="Times" w:cs="Times New Roman"/>
          <w:sz w:val="24"/>
          <w:szCs w:val="24"/>
        </w:rPr>
        <w:t>)</w:t>
      </w:r>
      <w:r w:rsidR="000E2A88" w:rsidRPr="00D912CE">
        <w:rPr>
          <w:rFonts w:ascii="Times" w:hAnsi="Times" w:cs="Times New Roman"/>
          <w:sz w:val="24"/>
          <w:szCs w:val="24"/>
        </w:rPr>
        <w:t xml:space="preserve"> </w:t>
      </w:r>
      <w:r w:rsidR="00F15C38" w:rsidRPr="00D912CE">
        <w:rPr>
          <w:rFonts w:ascii="Times" w:hAnsi="Times" w:cs="Times New Roman"/>
          <w:sz w:val="24"/>
          <w:szCs w:val="24"/>
        </w:rPr>
        <w:fldChar w:fldCharType="begin"/>
      </w:r>
      <w:r w:rsidR="000E2A88" w:rsidRPr="00D912CE">
        <w:rPr>
          <w:rFonts w:ascii="Times" w:hAnsi="Times" w:cs="Times New Roman"/>
          <w:sz w:val="24"/>
          <w:szCs w:val="24"/>
        </w:rPr>
        <w:instrText xml:space="preserve"> ADDIN ZOTERO_ITEM CSL_CITATION {"citationID":"a14sdhjb2su","properties":{"formattedCitation":"(Eisenberg et al. 2012)","plainCitation":"(Eisenberg et al. 2012)"},"citationItems":[{"id":8183,"uris":["http://zotero.org/users/451958/items/VZURMB7I"],"uri":["http://zotero.org/users/451958/items/VZURMB7I"],"itemData":{"id":8183,"type":"article-journal","title":"Delayed paternal age of reproduction in humans is associated with longer telomeres across two generations of descendants","container-title":"Proc Natl Acad Sci","page":"10251-6","volume":"109","issue":"26","abstract":"Telomeres are repeating DNA sequences at the ends of chromosomes that protect and buffer genes from nucleotide loss as cells divide. Telomere length (TL) shortens with age in most proliferating tissues, limiting cell division and thereby contributing to senescence. However, TL increases with age in sperm, and, correspondingly, offspring of older fathers inherit longer telomeres. Using data and samples from a longitudinal study from the Philippines, we first replicate the finding that paternal age at birth is associated with longer TL in offspring (n = 2,023, P = 1.84 x 10(-6)). We then show that this association of paternal age with offspring TL is cumulative across multiple generations: in this sample, grandchildren of older paternal grandfathers at the birth of fathers have longer telomeres (n = 234, P = 0.038), independent of, and additive to, the association of their father's age at birth with TL. The lengthening of telomeres predicted by each year that the father's or grandfather's reproduction are delayed is equal to the yearly shortening of TL seen in middle-age to elderly women in this sample, pointing to potentially important impacts on health and the pace of senescent decline in tissues and systems that are cell-replication dependent. This finding suggests a mechanism by which humans could extend late-life function as average age at reproduction is delayed within a lineage.","author":[{"family":"Eisenberg","given":"D. T."},{"family":"Hayes","given":"M. G."},{"family":"Kuzawa","given":"C. W."}],"issued":{"date-parts":[["2012"]]}}}],"schema":"https://github.com/citation-style-language/schema/raw/master/csl-citation.json"} </w:instrText>
      </w:r>
      <w:r w:rsidR="00F15C38" w:rsidRPr="00D912CE">
        <w:rPr>
          <w:rFonts w:ascii="Times" w:hAnsi="Times" w:cs="Times New Roman"/>
          <w:sz w:val="24"/>
          <w:szCs w:val="24"/>
        </w:rPr>
        <w:fldChar w:fldCharType="separate"/>
      </w:r>
      <w:r w:rsidR="000E2A88" w:rsidRPr="00D912CE">
        <w:rPr>
          <w:rFonts w:ascii="Times" w:hAnsi="Times" w:cs="Times New Roman"/>
          <w:noProof/>
          <w:sz w:val="24"/>
          <w:szCs w:val="24"/>
        </w:rPr>
        <w:t>(Eisenberg et al. 2012)</w:t>
      </w:r>
      <w:r w:rsidR="00F15C38" w:rsidRPr="00D912CE">
        <w:rPr>
          <w:rFonts w:ascii="Times" w:hAnsi="Times" w:cs="Times New Roman"/>
          <w:sz w:val="24"/>
          <w:szCs w:val="24"/>
        </w:rPr>
        <w:fldChar w:fldCharType="end"/>
      </w:r>
      <w:r w:rsidRPr="00D912CE">
        <w:rPr>
          <w:rFonts w:ascii="Times" w:hAnsi="Times" w:cs="Times New Roman"/>
          <w:sz w:val="24"/>
          <w:szCs w:val="24"/>
        </w:rPr>
        <w:t xml:space="preserve"> or 13.6 </w:t>
      </w:r>
      <w:proofErr w:type="spellStart"/>
      <w:r w:rsidRPr="00D912CE">
        <w:rPr>
          <w:rFonts w:ascii="Times" w:hAnsi="Times" w:cs="Times New Roman"/>
          <w:sz w:val="24"/>
          <w:szCs w:val="24"/>
        </w:rPr>
        <w:t>bp</w:t>
      </w:r>
      <w:proofErr w:type="spellEnd"/>
      <w:r w:rsidRPr="00D912CE">
        <w:rPr>
          <w:rFonts w:ascii="Times" w:hAnsi="Times" w:cs="Times New Roman"/>
          <w:sz w:val="24"/>
          <w:szCs w:val="24"/>
        </w:rPr>
        <w:t xml:space="preserve">/year, while the age related decline in TL within the younger and narrow age range in this sample is estimated between -0.027 and </w:t>
      </w:r>
      <w:r w:rsidR="007B3CAA" w:rsidRPr="00D912CE">
        <w:rPr>
          <w:rFonts w:ascii="Times" w:hAnsi="Times" w:cs="Times New Roman"/>
          <w:sz w:val="24"/>
          <w:szCs w:val="24"/>
        </w:rPr>
        <w:t>-0.047/year (Table 2, Models 1-4</w:t>
      </w:r>
      <w:r w:rsidRPr="00D912CE">
        <w:rPr>
          <w:rFonts w:ascii="Times" w:hAnsi="Times" w:cs="Times New Roman"/>
          <w:sz w:val="24"/>
          <w:szCs w:val="24"/>
        </w:rPr>
        <w:t>).</w:t>
      </w:r>
      <w:r w:rsidRPr="00D912CE">
        <w:rPr>
          <w:rFonts w:ascii="Times" w:hAnsi="Times" w:cs="Times New Roman"/>
          <w:color w:val="BFBFBF" w:themeColor="background1" w:themeShade="BF"/>
          <w:sz w:val="24"/>
          <w:szCs w:val="24"/>
        </w:rPr>
        <w:t xml:space="preserve"> </w:t>
      </w:r>
      <w:r w:rsidRPr="00D912CE">
        <w:rPr>
          <w:rFonts w:ascii="Times" w:hAnsi="Times" w:cs="Times New Roman"/>
          <w:sz w:val="24"/>
          <w:szCs w:val="24"/>
        </w:rPr>
        <w:t xml:space="preserve">In other populations the age-related decline in mid-late adulthood is approximately 25 </w:t>
      </w:r>
      <w:proofErr w:type="spellStart"/>
      <w:r w:rsidRPr="00D912CE">
        <w:rPr>
          <w:rFonts w:ascii="Times" w:hAnsi="Times" w:cs="Times New Roman"/>
          <w:sz w:val="24"/>
          <w:szCs w:val="24"/>
        </w:rPr>
        <w:t>bp</w:t>
      </w:r>
      <w:proofErr w:type="spellEnd"/>
      <w:r w:rsidRPr="00D912CE">
        <w:rPr>
          <w:rFonts w:ascii="Times" w:hAnsi="Times" w:cs="Times New Roman"/>
          <w:sz w:val="24"/>
          <w:szCs w:val="24"/>
        </w:rPr>
        <w:t xml:space="preserve">/year </w:t>
      </w:r>
      <w:r w:rsidR="00F15C38" w:rsidRPr="00D912CE">
        <w:rPr>
          <w:rFonts w:ascii="Times" w:hAnsi="Times" w:cs="Times New Roman"/>
          <w:sz w:val="24"/>
          <w:szCs w:val="24"/>
        </w:rPr>
        <w:fldChar w:fldCharType="begin"/>
      </w:r>
      <w:r w:rsidR="000652E8" w:rsidRPr="00D912CE">
        <w:rPr>
          <w:rFonts w:ascii="Times" w:hAnsi="Times" w:cs="Times New Roman"/>
          <w:sz w:val="24"/>
          <w:szCs w:val="24"/>
        </w:rPr>
        <w:instrText xml:space="preserve"> ADDIN ZOTERO_ITEM CSL_CITATION {"citationID":"a2m8fqt9518","properties":{"formattedCitation":"(Hansen et al. 2016)","plainCitation":"(Hansen et al. 2016)"},"citationItems":[{"id":8197,"uris":["http://zotero.org/users/451958/items/ZM59PG92"],"uri":["http://zotero.org/users/451958/items/ZM59PG92"],"itemData":{"id":8197,"type":"article-journal","title":"Shorter telomere length in Europeans than in Africans due to polygenetic adaptation","container-title":"Human Molecular Genetics","abstract":"Leukocyte telomere length (LTL), which reflects telomere length in other somatic tissues, is a complex genetic trait. Eleven SNPs have been shown in genome-wide association studies to be associated with LTL at a genome-wide level of significance within cohorts of European ancestry. It has been observed that LTL is longer in African Americans than in Europeans. The underlying reason for this difference is unknown. Here we show that LTL is significantly longer in sub-Saharan Africans than in both Europeans and African Americans. Based on the 11 LTL-associated alleles and genetic data in phase 3 of the 1000 Genomes Project, we show that the shifts in allele frequency within Europe and between Europe and Africa do not fit the pattern expected by neutral genetic drift. Our findings suggest that differences in LTL within Europeans and between Europeans and Africans is influenced by polygenic adaptation and that differences in LTL between Europeans and Africans might explain, in part, ethnic differences in risks for human diseases that have been linked to LTL.","author":[{"family":"Hansen","given":"Matthew E.B."},{"family":"Hunt","given":"Steven C."},{"family":"Stone","given":"Rivka C."},{"family":"Horvath","given":"Kent"},{"family":"Herbig","given":"Utz"},{"family":"Ranciaro","given":"Alessia"},{"family":"Hirbo","given":"Jibril"},{"family":"Beggs","given":"William"},{"family":"Reiner","given":"Alexander P."},{"family":"Wilson","given":"James G."},{"family":"Kimura","given":"Masayuki"},{"family":"De Vivo","given":"Immaculata"},{"family":"Chen","given":"Maxine M."},{"family":"Kark","given":"Jeremy D."},{"family":"Levy","given":"Daniel"},{"family":"Nyambo","given":"Thomas"},{"family":"Tishkoff","given":"Sarah A."},{"family":"Aviv","given":"Abraham"}],"issued":{"date-parts":[["2016"]]}}}],"schema":"https://github.com/citation-style-language/schema/raw/master/csl-citation.json"} </w:instrText>
      </w:r>
      <w:r w:rsidR="00F15C38" w:rsidRPr="00D912CE">
        <w:rPr>
          <w:rFonts w:ascii="Times" w:hAnsi="Times" w:cs="Times New Roman"/>
          <w:sz w:val="24"/>
          <w:szCs w:val="24"/>
        </w:rPr>
        <w:fldChar w:fldCharType="separate"/>
      </w:r>
      <w:r w:rsidR="000652E8" w:rsidRPr="00D912CE">
        <w:rPr>
          <w:rFonts w:ascii="Times" w:hAnsi="Times" w:cs="Times New Roman"/>
          <w:noProof/>
          <w:sz w:val="24"/>
          <w:szCs w:val="24"/>
        </w:rPr>
        <w:t>(Hansen et al. 2016)</w:t>
      </w:r>
      <w:r w:rsidR="00F15C38" w:rsidRPr="00D912CE">
        <w:rPr>
          <w:rFonts w:ascii="Times" w:hAnsi="Times" w:cs="Times New Roman"/>
          <w:sz w:val="24"/>
          <w:szCs w:val="24"/>
        </w:rPr>
        <w:fldChar w:fldCharType="end"/>
      </w:r>
      <w:r w:rsidRPr="00D912CE">
        <w:rPr>
          <w:rFonts w:ascii="Times" w:hAnsi="Times" w:cs="Times New Roman"/>
          <w:sz w:val="24"/>
          <w:szCs w:val="24"/>
        </w:rPr>
        <w:t>.</w:t>
      </w:r>
      <w:r w:rsidRPr="00D912CE">
        <w:rPr>
          <w:rFonts w:ascii="Times" w:hAnsi="Times" w:cs="Times New Roman"/>
          <w:color w:val="BFBFBF" w:themeColor="background1" w:themeShade="BF"/>
          <w:sz w:val="24"/>
          <w:szCs w:val="24"/>
        </w:rPr>
        <w:t xml:space="preserve"> </w:t>
      </w:r>
      <w:r w:rsidRPr="00D912CE">
        <w:rPr>
          <w:rFonts w:ascii="Times" w:hAnsi="Times" w:cs="Times New Roman"/>
          <w:sz w:val="24"/>
          <w:szCs w:val="24"/>
        </w:rPr>
        <w:t>This implies that one pregnancy is equivalent to between</w:t>
      </w:r>
      <w:r w:rsidRPr="00D912CE">
        <w:rPr>
          <w:rFonts w:ascii="Times" w:hAnsi="Times" w:cs="Times New Roman"/>
          <w:color w:val="BFBFBF" w:themeColor="background1" w:themeShade="BF"/>
          <w:sz w:val="24"/>
          <w:szCs w:val="24"/>
        </w:rPr>
        <w:t xml:space="preserve"> </w:t>
      </w:r>
      <w:bookmarkStart w:id="31" w:name="OLE_LINK12"/>
      <w:bookmarkStart w:id="32" w:name="OLE_LINK13"/>
      <w:r w:rsidRPr="00D912CE">
        <w:rPr>
          <w:rFonts w:ascii="Times" w:hAnsi="Times" w:cs="Times New Roman"/>
          <w:sz w:val="24"/>
          <w:szCs w:val="24"/>
        </w:rPr>
        <w:t>0.34 and 3.72 years</w:t>
      </w:r>
      <w:r w:rsidRPr="00D912CE">
        <w:rPr>
          <w:rFonts w:ascii="Times" w:hAnsi="Times" w:cs="Times New Roman"/>
          <w:color w:val="BFBFBF" w:themeColor="background1" w:themeShade="BF"/>
          <w:sz w:val="24"/>
          <w:szCs w:val="24"/>
        </w:rPr>
        <w:t xml:space="preserve"> </w:t>
      </w:r>
      <w:bookmarkEnd w:id="31"/>
      <w:bookmarkEnd w:id="32"/>
      <w:r w:rsidRPr="00D912CE">
        <w:rPr>
          <w:rFonts w:ascii="Times" w:hAnsi="Times" w:cs="Times New Roman"/>
          <w:sz w:val="24"/>
          <w:szCs w:val="24"/>
        </w:rPr>
        <w:t>of telomere aging depending</w:t>
      </w:r>
      <w:r w:rsidR="00822407" w:rsidRPr="00D912CE">
        <w:rPr>
          <w:rFonts w:ascii="Times" w:hAnsi="Times" w:cs="Times New Roman"/>
          <w:sz w:val="24"/>
          <w:szCs w:val="24"/>
        </w:rPr>
        <w:t xml:space="preserve"> on the comparison population. Consistent with this calculation, each additional pregnancy wa</w:t>
      </w:r>
      <w:r w:rsidRPr="00D912CE">
        <w:rPr>
          <w:rFonts w:ascii="Times" w:hAnsi="Times" w:cs="Times New Roman"/>
          <w:sz w:val="24"/>
          <w:szCs w:val="24"/>
        </w:rPr>
        <w:t xml:space="preserve">s associated with 0.44-year increase in </w:t>
      </w:r>
      <w:proofErr w:type="spellStart"/>
      <w:r w:rsidRPr="00D912CE">
        <w:rPr>
          <w:rFonts w:ascii="Times" w:hAnsi="Times" w:cs="Times New Roman"/>
          <w:sz w:val="24"/>
          <w:szCs w:val="24"/>
        </w:rPr>
        <w:t>DNAmAge</w:t>
      </w:r>
      <w:proofErr w:type="spellEnd"/>
      <w:r w:rsidRPr="00D912CE">
        <w:rPr>
          <w:rFonts w:ascii="Times" w:hAnsi="Times" w:cs="Times New Roman"/>
          <w:sz w:val="24"/>
          <w:szCs w:val="24"/>
        </w:rPr>
        <w:t xml:space="preserve"> (</w:t>
      </w:r>
      <w:r w:rsidR="007B3CAA" w:rsidRPr="00D912CE">
        <w:rPr>
          <w:rFonts w:ascii="Times" w:hAnsi="Times" w:cs="Times New Roman"/>
          <w:sz w:val="24"/>
          <w:szCs w:val="24"/>
        </w:rPr>
        <w:t>Table 2, Model 7</w:t>
      </w:r>
      <w:r w:rsidRPr="00D912CE">
        <w:rPr>
          <w:rFonts w:ascii="Times" w:hAnsi="Times" w:cs="Times New Roman"/>
          <w:sz w:val="24"/>
          <w:szCs w:val="24"/>
        </w:rPr>
        <w:t>).</w:t>
      </w:r>
    </w:p>
    <w:p w:rsidR="0008612F" w:rsidRPr="00D912CE" w:rsidRDefault="0008612F" w:rsidP="0008612F">
      <w:pPr>
        <w:rPr>
          <w:rFonts w:ascii="Times" w:hAnsi="Times" w:cs="Times New Roman"/>
          <w:sz w:val="24"/>
          <w:szCs w:val="24"/>
        </w:rPr>
      </w:pPr>
      <w:r w:rsidRPr="00D912CE">
        <w:rPr>
          <w:rFonts w:ascii="Times" w:hAnsi="Times" w:cs="Times New Roman"/>
          <w:sz w:val="24"/>
          <w:szCs w:val="24"/>
        </w:rPr>
        <w:t>To test for reverse causation, we checked whether TL/</w:t>
      </w:r>
      <w:proofErr w:type="spellStart"/>
      <w:r w:rsidRPr="00D912CE">
        <w:rPr>
          <w:rFonts w:ascii="Times" w:hAnsi="Times" w:cs="Times New Roman"/>
          <w:sz w:val="24"/>
          <w:szCs w:val="24"/>
        </w:rPr>
        <w:t>DNAmAge</w:t>
      </w:r>
      <w:proofErr w:type="spellEnd"/>
      <w:r w:rsidRPr="00D912CE">
        <w:rPr>
          <w:rFonts w:ascii="Times" w:hAnsi="Times" w:cs="Times New Roman"/>
          <w:sz w:val="24"/>
          <w:szCs w:val="24"/>
        </w:rPr>
        <w:t xml:space="preserve"> at the time of measurement (in 2005) predicted the number of pregnancies over the subsequent four years (from 2005-2009). Controlling for the time elapsed between the 2005 and 2009 surveys, we found no effect of either TL (p = 0.835) or </w:t>
      </w:r>
      <w:proofErr w:type="spellStart"/>
      <w:r w:rsidRPr="00D912CE">
        <w:rPr>
          <w:rFonts w:ascii="Times" w:hAnsi="Times" w:cs="Times New Roman"/>
          <w:sz w:val="24"/>
          <w:szCs w:val="24"/>
        </w:rPr>
        <w:t>DNAmAge</w:t>
      </w:r>
      <w:proofErr w:type="spellEnd"/>
      <w:r w:rsidRPr="00D912CE">
        <w:rPr>
          <w:rFonts w:ascii="Times" w:hAnsi="Times" w:cs="Times New Roman"/>
          <w:sz w:val="24"/>
          <w:szCs w:val="24"/>
        </w:rPr>
        <w:t xml:space="preserve"> (p = 0.483) on subsequent parity, including after controlling for baseline parity in 2005 (</w:t>
      </w:r>
      <w:r w:rsidR="007B3CAA" w:rsidRPr="00D912CE">
        <w:rPr>
          <w:rFonts w:ascii="Times" w:hAnsi="Times" w:cs="Times New Roman"/>
          <w:sz w:val="24"/>
          <w:szCs w:val="24"/>
        </w:rPr>
        <w:t>Table S</w:t>
      </w:r>
      <w:r w:rsidRPr="00D912CE">
        <w:rPr>
          <w:rFonts w:ascii="Times" w:hAnsi="Times" w:cs="Times New Roman"/>
          <w:sz w:val="24"/>
          <w:szCs w:val="24"/>
        </w:rPr>
        <w:t xml:space="preserve">3). </w:t>
      </w:r>
    </w:p>
    <w:p w:rsidR="0008612F" w:rsidRPr="00D912CE" w:rsidRDefault="0008612F" w:rsidP="0008612F">
      <w:pPr>
        <w:rPr>
          <w:rFonts w:ascii="Times" w:hAnsi="Times" w:cs="Times New Roman"/>
          <w:b/>
          <w:color w:val="BFBFBF" w:themeColor="background1" w:themeShade="BF"/>
          <w:sz w:val="24"/>
          <w:szCs w:val="24"/>
        </w:rPr>
      </w:pPr>
      <w:r w:rsidRPr="00D912CE">
        <w:rPr>
          <w:rFonts w:ascii="Times" w:hAnsi="Times" w:cs="Times New Roman"/>
          <w:sz w:val="24"/>
          <w:szCs w:val="24"/>
        </w:rPr>
        <w:t>Contrary to expectations (H3), there were no significant interactions between number of pregnancies and SES in predicting eit</w:t>
      </w:r>
      <w:r w:rsidR="007B3CAA" w:rsidRPr="00D912CE">
        <w:rPr>
          <w:rFonts w:ascii="Times" w:hAnsi="Times" w:cs="Times New Roman"/>
          <w:sz w:val="24"/>
          <w:szCs w:val="24"/>
        </w:rPr>
        <w:t>her TL (p=0.35; Table 2, Model 4</w:t>
      </w:r>
      <w:r w:rsidRPr="00D912CE">
        <w:rPr>
          <w:rFonts w:ascii="Times" w:hAnsi="Times" w:cs="Times New Roman"/>
          <w:sz w:val="24"/>
          <w:szCs w:val="24"/>
        </w:rPr>
        <w:t xml:space="preserve">) or </w:t>
      </w:r>
      <w:proofErr w:type="spellStart"/>
      <w:r w:rsidRPr="00D912CE">
        <w:rPr>
          <w:rFonts w:ascii="Times" w:hAnsi="Times" w:cs="Times New Roman"/>
          <w:sz w:val="24"/>
          <w:szCs w:val="24"/>
        </w:rPr>
        <w:t>D</w:t>
      </w:r>
      <w:r w:rsidR="007B3CAA" w:rsidRPr="00D912CE">
        <w:rPr>
          <w:rFonts w:ascii="Times" w:hAnsi="Times" w:cs="Times New Roman"/>
          <w:sz w:val="24"/>
          <w:szCs w:val="24"/>
        </w:rPr>
        <w:t>NAmAge</w:t>
      </w:r>
      <w:proofErr w:type="spellEnd"/>
      <w:r w:rsidR="007B3CAA" w:rsidRPr="00D912CE">
        <w:rPr>
          <w:rFonts w:ascii="Times" w:hAnsi="Times" w:cs="Times New Roman"/>
          <w:sz w:val="24"/>
          <w:szCs w:val="24"/>
        </w:rPr>
        <w:t xml:space="preserve"> (p=0.37; Table 2, Model 8</w:t>
      </w:r>
      <w:r w:rsidRPr="00D912CE">
        <w:rPr>
          <w:rFonts w:ascii="Times" w:hAnsi="Times" w:cs="Times New Roman"/>
          <w:sz w:val="24"/>
          <w:szCs w:val="24"/>
        </w:rPr>
        <w:t xml:space="preserve">). However, the main effect associations of number of pregnancies with TL and </w:t>
      </w:r>
      <w:proofErr w:type="spellStart"/>
      <w:r w:rsidRPr="00D912CE">
        <w:rPr>
          <w:rFonts w:ascii="Times" w:hAnsi="Times" w:cs="Times New Roman"/>
          <w:sz w:val="24"/>
          <w:szCs w:val="24"/>
        </w:rPr>
        <w:t>DNAmAge</w:t>
      </w:r>
      <w:proofErr w:type="spellEnd"/>
      <w:r w:rsidRPr="00D912CE">
        <w:rPr>
          <w:rFonts w:ascii="Times" w:hAnsi="Times" w:cs="Times New Roman"/>
          <w:sz w:val="24"/>
          <w:szCs w:val="24"/>
        </w:rPr>
        <w:t xml:space="preserve"> </w:t>
      </w:r>
      <w:r w:rsidR="007B3CAA" w:rsidRPr="00D912CE">
        <w:rPr>
          <w:rFonts w:ascii="Times" w:hAnsi="Times" w:cs="Times New Roman"/>
          <w:sz w:val="24"/>
          <w:szCs w:val="24"/>
        </w:rPr>
        <w:t xml:space="preserve">for these models </w:t>
      </w:r>
      <w:r w:rsidRPr="00D912CE">
        <w:rPr>
          <w:rFonts w:ascii="Times" w:hAnsi="Times" w:cs="Times New Roman"/>
          <w:sz w:val="24"/>
          <w:szCs w:val="24"/>
        </w:rPr>
        <w:t xml:space="preserve">increased slightly in magnitude with the inclusion of the interaction effect. </w:t>
      </w:r>
    </w:p>
    <w:p w:rsidR="00B43414" w:rsidRDefault="00B43414" w:rsidP="00B43414">
      <w:pPr>
        <w:spacing w:after="0"/>
        <w:rPr>
          <w:rFonts w:ascii="Times" w:hAnsi="Times" w:cs="Times New Roman"/>
          <w:b/>
          <w:sz w:val="24"/>
          <w:szCs w:val="24"/>
        </w:rPr>
      </w:pPr>
      <w:r>
        <w:rPr>
          <w:rFonts w:ascii="Times" w:hAnsi="Times" w:cs="Times New Roman"/>
          <w:b/>
          <w:sz w:val="24"/>
          <w:szCs w:val="24"/>
        </w:rPr>
        <w:t xml:space="preserve">- </w:t>
      </w:r>
      <w:r w:rsidRPr="00B43414">
        <w:rPr>
          <w:rFonts w:ascii="Times" w:hAnsi="Times" w:cs="Times New Roman"/>
          <w:b/>
          <w:sz w:val="24"/>
          <w:szCs w:val="24"/>
        </w:rPr>
        <w:t>[TABLE 2]</w:t>
      </w:r>
      <w:r>
        <w:rPr>
          <w:rFonts w:ascii="Times" w:hAnsi="Times" w:cs="Times New Roman"/>
          <w:b/>
          <w:sz w:val="24"/>
          <w:szCs w:val="24"/>
        </w:rPr>
        <w:t xml:space="preserve"> –</w:t>
      </w:r>
    </w:p>
    <w:p w:rsidR="0008612F" w:rsidRPr="00B43414" w:rsidRDefault="0008612F" w:rsidP="00B43414">
      <w:pPr>
        <w:spacing w:after="0"/>
        <w:rPr>
          <w:rFonts w:ascii="Times" w:hAnsi="Times" w:cs="Times New Roman"/>
          <w:sz w:val="20"/>
          <w:szCs w:val="20"/>
        </w:rPr>
      </w:pPr>
    </w:p>
    <w:p w:rsidR="0008612F" w:rsidRPr="00D912CE" w:rsidRDefault="00B43414" w:rsidP="0008612F">
      <w:pPr>
        <w:rPr>
          <w:rFonts w:ascii="Times" w:hAnsi="Times" w:cs="Times New Roman"/>
          <w:color w:val="BFBFBF" w:themeColor="background1" w:themeShade="BF"/>
          <w:sz w:val="20"/>
          <w:szCs w:val="20"/>
        </w:rPr>
      </w:pPr>
      <w:r w:rsidRPr="00B43414">
        <w:rPr>
          <w:rFonts w:ascii="Times" w:hAnsi="Times" w:cs="Times New Roman"/>
          <w:b/>
          <w:sz w:val="24"/>
          <w:szCs w:val="20"/>
        </w:rPr>
        <w:t>- [FIGURES 1A and 1B] -</w:t>
      </w:r>
      <w:r>
        <w:rPr>
          <w:rFonts w:ascii="Times" w:hAnsi="Times" w:cs="Times New Roman"/>
          <w:color w:val="BFBFBF" w:themeColor="background1" w:themeShade="BF"/>
          <w:sz w:val="20"/>
          <w:szCs w:val="20"/>
        </w:rPr>
        <w:t xml:space="preserve"> </w:t>
      </w:r>
      <w:r w:rsidR="0008612F" w:rsidRPr="00D912CE">
        <w:rPr>
          <w:rFonts w:ascii="Times" w:hAnsi="Times" w:cs="Times New Roman"/>
          <w:color w:val="BFBFBF" w:themeColor="background1" w:themeShade="BF"/>
          <w:sz w:val="20"/>
          <w:szCs w:val="20"/>
        </w:rPr>
        <w:br/>
      </w:r>
    </w:p>
    <w:p w:rsidR="0008612F" w:rsidRPr="00D912CE" w:rsidRDefault="0008612F" w:rsidP="0008612F">
      <w:pPr>
        <w:pStyle w:val="Heading2"/>
        <w:rPr>
          <w:rFonts w:ascii="Times" w:hAnsi="Times" w:cs="Times New Roman"/>
          <w:b/>
          <w:color w:val="auto"/>
          <w:sz w:val="24"/>
          <w:szCs w:val="24"/>
        </w:rPr>
      </w:pPr>
      <w:r w:rsidRPr="00D912CE">
        <w:rPr>
          <w:rFonts w:ascii="Times" w:hAnsi="Times" w:cs="Times New Roman"/>
          <w:b/>
          <w:color w:val="auto"/>
          <w:sz w:val="24"/>
          <w:szCs w:val="24"/>
        </w:rPr>
        <w:t>Discussion</w:t>
      </w:r>
    </w:p>
    <w:p w:rsidR="0008612F" w:rsidRPr="00D912CE" w:rsidRDefault="0008612F" w:rsidP="0008612F">
      <w:pPr>
        <w:rPr>
          <w:rFonts w:ascii="Times" w:hAnsi="Times" w:cs="Times New Roman"/>
          <w:color w:val="BFBFBF" w:themeColor="background1" w:themeShade="BF"/>
          <w:sz w:val="24"/>
          <w:szCs w:val="24"/>
        </w:rPr>
      </w:pPr>
      <w:r w:rsidRPr="00D912CE">
        <w:rPr>
          <w:rFonts w:ascii="Times" w:hAnsi="Times" w:cs="Times New Roman"/>
          <w:sz w:val="24"/>
          <w:szCs w:val="24"/>
        </w:rPr>
        <w:t xml:space="preserve">We found that women who had higher parity had shorter TL and accelerated </w:t>
      </w:r>
      <w:proofErr w:type="spellStart"/>
      <w:r w:rsidRPr="00D912CE">
        <w:rPr>
          <w:rFonts w:ascii="Times" w:hAnsi="Times" w:cs="Times New Roman"/>
          <w:sz w:val="24"/>
          <w:szCs w:val="24"/>
        </w:rPr>
        <w:t>DNAmAge</w:t>
      </w:r>
      <w:proofErr w:type="spellEnd"/>
      <w:r w:rsidRPr="00D912CE">
        <w:rPr>
          <w:rFonts w:ascii="Times" w:hAnsi="Times" w:cs="Times New Roman"/>
          <w:sz w:val="24"/>
          <w:szCs w:val="24"/>
        </w:rPr>
        <w:t>. The effect sizes were dose-dependent and considerable, equivalent to between ~0.34 and 3.72 years</w:t>
      </w:r>
      <w:r w:rsidRPr="00D912CE">
        <w:rPr>
          <w:rFonts w:ascii="Times" w:hAnsi="Times" w:cs="Times New Roman"/>
          <w:color w:val="BFBFBF" w:themeColor="background1" w:themeShade="BF"/>
          <w:sz w:val="24"/>
          <w:szCs w:val="24"/>
        </w:rPr>
        <w:t xml:space="preserve"> </w:t>
      </w:r>
      <w:r w:rsidRPr="00D912CE">
        <w:rPr>
          <w:rFonts w:ascii="Times" w:hAnsi="Times" w:cs="Times New Roman"/>
          <w:sz w:val="24"/>
          <w:szCs w:val="24"/>
        </w:rPr>
        <w:t>of telomere aging an</w:t>
      </w:r>
      <w:r w:rsidR="00822407" w:rsidRPr="00D912CE">
        <w:rPr>
          <w:rFonts w:ascii="Times" w:hAnsi="Times" w:cs="Times New Roman"/>
          <w:sz w:val="24"/>
          <w:szCs w:val="24"/>
        </w:rPr>
        <w:t xml:space="preserve">d </w:t>
      </w:r>
      <w:r w:rsidRPr="00D912CE">
        <w:rPr>
          <w:rFonts w:ascii="Times" w:hAnsi="Times" w:cs="Times New Roman"/>
          <w:sz w:val="24"/>
          <w:szCs w:val="24"/>
        </w:rPr>
        <w:t xml:space="preserve">0.44 years of </w:t>
      </w:r>
      <w:proofErr w:type="spellStart"/>
      <w:r w:rsidRPr="00D912CE">
        <w:rPr>
          <w:rFonts w:ascii="Times" w:hAnsi="Times" w:cs="Times New Roman"/>
          <w:sz w:val="24"/>
          <w:szCs w:val="24"/>
        </w:rPr>
        <w:t>DNAmAge</w:t>
      </w:r>
      <w:proofErr w:type="spellEnd"/>
      <w:r w:rsidRPr="00D912CE">
        <w:rPr>
          <w:rFonts w:ascii="Times" w:hAnsi="Times" w:cs="Times New Roman"/>
          <w:sz w:val="24"/>
          <w:szCs w:val="24"/>
        </w:rPr>
        <w:t xml:space="preserve"> aging per pregnancy</w:t>
      </w:r>
      <w:r w:rsidR="00822407" w:rsidRPr="00D912CE">
        <w:rPr>
          <w:rFonts w:ascii="Times" w:hAnsi="Times" w:cs="Times New Roman"/>
          <w:sz w:val="24"/>
          <w:szCs w:val="24"/>
        </w:rPr>
        <w:t>. By and large, t</w:t>
      </w:r>
      <w:r w:rsidRPr="00D912CE">
        <w:rPr>
          <w:rFonts w:ascii="Times" w:hAnsi="Times" w:cs="Times New Roman"/>
          <w:sz w:val="24"/>
          <w:szCs w:val="24"/>
        </w:rPr>
        <w:t>hese findings</w:t>
      </w:r>
      <w:r w:rsidR="00822407" w:rsidRPr="00D912CE">
        <w:rPr>
          <w:rFonts w:ascii="Times" w:hAnsi="Times" w:cs="Times New Roman"/>
          <w:sz w:val="24"/>
          <w:szCs w:val="24"/>
        </w:rPr>
        <w:t xml:space="preserve"> were</w:t>
      </w:r>
      <w:r w:rsidRPr="00D912CE">
        <w:rPr>
          <w:rFonts w:ascii="Times" w:hAnsi="Times" w:cs="Times New Roman"/>
          <w:sz w:val="24"/>
          <w:szCs w:val="24"/>
        </w:rPr>
        <w:t xml:space="preserve"> </w:t>
      </w:r>
      <w:r w:rsidR="00822407" w:rsidRPr="00D912CE">
        <w:rPr>
          <w:rFonts w:ascii="Times" w:hAnsi="Times" w:cs="Times New Roman"/>
          <w:sz w:val="24"/>
          <w:szCs w:val="24"/>
        </w:rPr>
        <w:t>relatively robust to</w:t>
      </w:r>
      <w:r w:rsidRPr="00D912CE">
        <w:rPr>
          <w:rFonts w:ascii="Times" w:hAnsi="Times" w:cs="Times New Roman"/>
          <w:sz w:val="24"/>
          <w:szCs w:val="24"/>
        </w:rPr>
        <w:t xml:space="preserve"> controls for potential confounders, which is particularly important in light of selection effects that frequently confound observational studies of the costs of reproduction.</w:t>
      </w:r>
      <w:r w:rsidRPr="00D912CE">
        <w:rPr>
          <w:rFonts w:ascii="Times" w:hAnsi="Times" w:cs="Times New Roman"/>
          <w:color w:val="BFBFBF" w:themeColor="background1" w:themeShade="BF"/>
          <w:sz w:val="24"/>
          <w:szCs w:val="24"/>
        </w:rPr>
        <w:t xml:space="preserve"> </w:t>
      </w:r>
      <w:r w:rsidRPr="00D912CE">
        <w:rPr>
          <w:rFonts w:ascii="Times" w:hAnsi="Times" w:cs="Times New Roman"/>
          <w:sz w:val="24"/>
          <w:szCs w:val="24"/>
        </w:rPr>
        <w:t xml:space="preserve">Intriguingly, women who were currently pregnant </w:t>
      </w:r>
      <w:r w:rsidR="00822407" w:rsidRPr="00D912CE">
        <w:rPr>
          <w:rFonts w:ascii="Times" w:hAnsi="Times" w:cs="Times New Roman"/>
          <w:sz w:val="24"/>
          <w:szCs w:val="24"/>
        </w:rPr>
        <w:t>exhibited</w:t>
      </w:r>
      <w:r w:rsidRPr="00D912CE">
        <w:rPr>
          <w:rFonts w:ascii="Times" w:hAnsi="Times" w:cs="Times New Roman"/>
          <w:sz w:val="24"/>
          <w:szCs w:val="24"/>
        </w:rPr>
        <w:t xml:space="preserve"> more youthful TL and </w:t>
      </w:r>
      <w:proofErr w:type="spellStart"/>
      <w:r w:rsidRPr="00D912CE">
        <w:rPr>
          <w:rFonts w:ascii="Times" w:hAnsi="Times" w:cs="Times New Roman"/>
          <w:sz w:val="24"/>
          <w:szCs w:val="24"/>
        </w:rPr>
        <w:t>DNAmAge</w:t>
      </w:r>
      <w:proofErr w:type="spellEnd"/>
      <w:r w:rsidRPr="00D912CE">
        <w:rPr>
          <w:rFonts w:ascii="Times" w:hAnsi="Times" w:cs="Times New Roman"/>
          <w:sz w:val="24"/>
          <w:szCs w:val="24"/>
        </w:rPr>
        <w:t>.</w:t>
      </w:r>
      <w:r w:rsidRPr="00D912CE">
        <w:rPr>
          <w:rFonts w:ascii="Times" w:hAnsi="Times" w:cs="Times New Roman"/>
          <w:color w:val="BFBFBF" w:themeColor="background1" w:themeShade="BF"/>
          <w:sz w:val="24"/>
          <w:szCs w:val="24"/>
        </w:rPr>
        <w:t xml:space="preserve"> </w:t>
      </w:r>
      <w:r w:rsidRPr="00D912CE">
        <w:rPr>
          <w:rFonts w:ascii="Times" w:hAnsi="Times" w:cs="Times New Roman"/>
          <w:sz w:val="24"/>
          <w:szCs w:val="24"/>
        </w:rPr>
        <w:t xml:space="preserve">These results </w:t>
      </w:r>
      <w:r w:rsidR="00822407" w:rsidRPr="00D912CE">
        <w:rPr>
          <w:rFonts w:ascii="Times" w:hAnsi="Times" w:cs="Times New Roman"/>
          <w:sz w:val="24"/>
          <w:szCs w:val="24"/>
        </w:rPr>
        <w:t>could reflect the</w:t>
      </w:r>
      <w:r w:rsidRPr="00D912CE">
        <w:rPr>
          <w:rFonts w:ascii="Times" w:hAnsi="Times" w:cs="Times New Roman"/>
          <w:sz w:val="24"/>
          <w:szCs w:val="24"/>
        </w:rPr>
        <w:t xml:space="preserve"> suite of physiological shifts that occur during pregnancy, </w:t>
      </w:r>
      <w:r w:rsidR="00C4678D" w:rsidRPr="00D912CE">
        <w:rPr>
          <w:rFonts w:ascii="Times" w:hAnsi="Times" w:cs="Times New Roman"/>
          <w:sz w:val="24"/>
          <w:szCs w:val="24"/>
        </w:rPr>
        <w:t xml:space="preserve">such as </w:t>
      </w:r>
      <w:r w:rsidR="00822407" w:rsidRPr="00D912CE">
        <w:rPr>
          <w:rFonts w:ascii="Times" w:hAnsi="Times" w:cs="Times New Roman"/>
          <w:sz w:val="24"/>
          <w:szCs w:val="24"/>
        </w:rPr>
        <w:t xml:space="preserve">the </w:t>
      </w:r>
      <w:r w:rsidRPr="00D912CE">
        <w:rPr>
          <w:rFonts w:ascii="Times" w:hAnsi="Times" w:cs="Times New Roman"/>
          <w:sz w:val="24"/>
          <w:szCs w:val="24"/>
        </w:rPr>
        <w:t xml:space="preserve">protective effects of estrogens </w:t>
      </w:r>
      <w:r w:rsidR="00822407" w:rsidRPr="00D912CE">
        <w:rPr>
          <w:rFonts w:ascii="Times" w:hAnsi="Times" w:cs="Times New Roman"/>
          <w:sz w:val="24"/>
          <w:szCs w:val="24"/>
        </w:rPr>
        <w:t xml:space="preserve">on TL and </w:t>
      </w:r>
      <w:proofErr w:type="spellStart"/>
      <w:r w:rsidR="00822407" w:rsidRPr="00D912CE">
        <w:rPr>
          <w:rFonts w:ascii="Times" w:hAnsi="Times" w:cs="Times New Roman"/>
          <w:sz w:val="24"/>
          <w:szCs w:val="24"/>
        </w:rPr>
        <w:t>DNAmAge</w:t>
      </w:r>
      <w:proofErr w:type="spellEnd"/>
      <w:r w:rsidR="00822407" w:rsidRPr="00D912CE">
        <w:rPr>
          <w:rFonts w:ascii="Times" w:hAnsi="Times" w:cs="Times New Roman"/>
          <w:sz w:val="24"/>
          <w:szCs w:val="24"/>
        </w:rPr>
        <w:t xml:space="preserve"> </w:t>
      </w:r>
      <w:r w:rsidR="00F15C38" w:rsidRPr="00D912CE">
        <w:rPr>
          <w:rFonts w:ascii="Times" w:hAnsi="Times" w:cs="Times New Roman"/>
          <w:sz w:val="24"/>
          <w:szCs w:val="24"/>
        </w:rPr>
        <w:fldChar w:fldCharType="begin"/>
      </w:r>
      <w:r w:rsidR="000E2A88" w:rsidRPr="00D912CE">
        <w:rPr>
          <w:rFonts w:ascii="Times" w:hAnsi="Times" w:cs="Times New Roman"/>
          <w:sz w:val="24"/>
          <w:szCs w:val="24"/>
        </w:rPr>
        <w:instrText xml:space="preserve"> ADDIN ZOTERO_ITEM CSL_CITATION {"citationID":"J07MniGr","properties":{"formattedCitation":"(Levine et al. 2016; Yeap et al. 2016)","plainCitation":"(Levine et al. 2016; Yeap et al. 2016)"},"citationItems":[{"id":8271,"uris":["http://zotero.org/users/451958/items/5NAKURPD"],"uri":["http://zotero.org/users/451958/items/5NAKURPD"],"itemData":{"id":8271,"type":"article-journal","title":"Epidemiological and Mendelian randomisation studies of dihydrotestosterone and estradiol, and leucocyte telomere length in men","container-title":"The Journal of Clinical Endocrinology &amp; Metabolism","page":"jc.2015-4139","author":[{"family":"Yeap","given":"Bu B."},{"family":"Knuiman","given":"Matthew W."},{"family":"Divitini","given":"Mark L."},{"family":"Hui","given":"Jennie"},{"family":"Arscott","given":"Gillian M."},{"family":"Handelsman","given":"David J."},{"family":"McLennan","given":"Susan V."},{"family":"Twigg","given":"Stephen M."},{"family":"McQuillan","given":"Brendan"},{"family":"Hung","given":"Joseph"},{"family":"Beilby","given":"John P."}],"issued":{"date-parts":[["2016"]]}}},{"id":6115,"uris":["http://zotero.org/users/451958/items/EDMFQZ7G"],"uri":["http://zotero.org/users/451958/items/EDMFQZ7G"],"itemData":{"id":6115,"type":"article-journal","title":"Menopause accelerates biological aging","container-title":"Proceedings of the National Academy of Sciences","page":"201604558","source":"CrossRef","DOI":"10.1073/pnas.1604558113","ISSN":"0027-8424, 1091-6490","language":"en","author":[{"family":"Levine","given":"Morgan E."},{"family":"Lu","given":"Ake T."},{"family":"Chen","given":"Brian H."},{"family":"Hernandez","given":"Dena G."},{"family":"Singleton","given":"Andrew B."},{"family":"Ferrucci","given":"Luigi"},{"family":"Bandinelli","given":"Stefania"},{"family":"Salfati","given":"Elias"},{"family":"Manson","given":"JoAnn E."},{"family":"Quach","given":"Austin"},{"family":"Kusters","given":"Cynthia D. J."},{"family":"Kuh","given":"Diana"},{"family":"Wong","given":"Andrew"},{"family":"Teschendorff","given":"Andrew E."},{"family":"Widschwendter","given":"Martin"},{"family":"Ritz","given":"Beate R."},{"family":"Absher","given":"Devin"},{"family":"Assimes","given":"Themistocles L."},{"family":"Horvath","given":"Steve"}],"issued":{"date-parts":[["2016",7,25]]}}}],"schema":"https://github.com/citation-style-language/schema/raw/master/csl-citation.json"} </w:instrText>
      </w:r>
      <w:r w:rsidR="00F15C38" w:rsidRPr="00D912CE">
        <w:rPr>
          <w:rFonts w:ascii="Times" w:hAnsi="Times" w:cs="Times New Roman"/>
          <w:sz w:val="24"/>
          <w:szCs w:val="24"/>
        </w:rPr>
        <w:fldChar w:fldCharType="separate"/>
      </w:r>
      <w:r w:rsidR="000E2A88" w:rsidRPr="00D912CE">
        <w:rPr>
          <w:rFonts w:ascii="Times" w:hAnsi="Times" w:cs="Times New Roman"/>
          <w:noProof/>
          <w:sz w:val="24"/>
          <w:szCs w:val="24"/>
        </w:rPr>
        <w:t>(Levine et al. 2016; Yeap et al. 2016)</w:t>
      </w:r>
      <w:r w:rsidR="00F15C38" w:rsidRPr="00D912CE">
        <w:rPr>
          <w:rFonts w:ascii="Times" w:hAnsi="Times" w:cs="Times New Roman"/>
          <w:sz w:val="24"/>
          <w:szCs w:val="24"/>
        </w:rPr>
        <w:fldChar w:fldCharType="end"/>
      </w:r>
      <w:r w:rsidR="00C4678D" w:rsidRPr="00D912CE">
        <w:rPr>
          <w:rFonts w:ascii="Times" w:hAnsi="Times" w:cs="Times New Roman"/>
          <w:sz w:val="24"/>
          <w:szCs w:val="24"/>
        </w:rPr>
        <w:t>,</w:t>
      </w:r>
      <w:r w:rsidR="00822407" w:rsidRPr="00D912CE">
        <w:rPr>
          <w:rFonts w:ascii="Times" w:hAnsi="Times" w:cs="Times New Roman"/>
          <w:sz w:val="24"/>
          <w:szCs w:val="24"/>
        </w:rPr>
        <w:t xml:space="preserve"> or perhaps even by the presence of fetal DNA</w:t>
      </w:r>
      <w:r w:rsidRPr="00D912CE">
        <w:rPr>
          <w:rFonts w:ascii="Times" w:hAnsi="Times" w:cs="Times New Roman"/>
          <w:sz w:val="24"/>
          <w:szCs w:val="24"/>
        </w:rPr>
        <w:t xml:space="preserve"> in maternal circulation during pregnancy </w:t>
      </w:r>
      <w:r w:rsidR="00F15C38" w:rsidRPr="00D912CE">
        <w:rPr>
          <w:rFonts w:ascii="Times" w:hAnsi="Times" w:cs="Times New Roman"/>
          <w:sz w:val="24"/>
          <w:szCs w:val="24"/>
        </w:rPr>
        <w:fldChar w:fldCharType="begin"/>
      </w:r>
      <w:r w:rsidR="000E2A88" w:rsidRPr="00D912CE">
        <w:rPr>
          <w:rFonts w:ascii="Times" w:hAnsi="Times" w:cs="Times New Roman"/>
          <w:sz w:val="24"/>
          <w:szCs w:val="24"/>
        </w:rPr>
        <w:instrText xml:space="preserve"> ADDIN ZOTERO_ITEM CSL_CITATION {"citationID":"crSj3pzL","properties":{"formattedCitation":"(Lo et al. 1997; Adams Waldorf et al. 2010)","plainCitation":"(Lo et al. 1997; Adams Waldorf et al. 2010)"},"citationItems":[{"id":8149,"uris":["http://zotero.org/users/451958/items/ZJGMFTMM"],"uri":["http://zotero.org/users/451958/items/ZJGMFTMM"],"itemData":{"id":8149,"type":"article-journal","title":"Dynamic Changes in Fetal Microchimerism in Maternal Peripheral Blood Mononuclear Cells, CD4+ and CD8+ cells in Normal Pregnancy","container-title":"Placenta","page":"589-594","volume":"31","issue":"7","abstract":"Objective Cell trafficking during pregnancy results in persistence of small populations of fetal cells in the mother, known as fetal microchimerism (FMc). Changes in cell-free fetal DNA during gestation have been well described, however, less is known about dynamic changes in fetal immune cells in maternal blood. We have investigated FMc in maternal peripheral blood mononuclear cells (PBMC) longitudinally across gestation. Study design Thirty-five women with normal pregnancies were studied. FMc was identified in PBMC, CD4+ and CD8+ subsets employing quantitative PCR assays targeting fetal-specific genetic polymorphisms. FMc quantities were reported as fetal genome equivalents (gEq) per 1,000,000 gEq mother’s cells. Poisson regression modeled the rate of FMc detection. Main outcome measure FMc in PBMC. Results The probability of detecting one fetal cell equivalent increased 6.2-fold each trimester [Incidence Rate Ratio (IRR) 95% CI: 1.73, 21.91; p = 0.005]. Although FMc in PBMC was not detected for the majority of time points, 7 of 35 women had detectable FMc during pregnancy at one or more time points, with the majority of positive samples being from the third trimester. There was a suggestion of greater HLA-sharing in families where women had FMc in PBMC. FMc was detected in 9% of CD4+ (2/23) and 18% of CD8+ (3/25) subsets. Conclusions FMc in PBMC increased as gestation progressed and was found within CD4+ and CD8+ subsets in some women in the latter half of gestation. A number of factors could influence cellular FMc levels including sub-clinical fetal-maternal interface changes and events related to parturition. Whether FMc during pregnancy predicts persistent FMc and/or correlates with fetal-maternal HLA relationships also merits further study.","author":[{"family":"Adams Waldorf","given":"K. M."},{"family":"Gammill","given":"H. S."},{"family":"Lucas","given":"J."},{"family":"Aydelotte","given":"T. M."},{"family":"Leisenring","given":"W. M."},{"family":"Lambert","given":"N. C."},{"family":"Nelson","given":"J. L."}],"issued":{"date-parts":[["2010"]]}}},{"id":8223,"uris":["http://zotero.org/users/451958/items/DW2IKEPY"],"uri":["http://zotero.org/users/451958/items/DW2IKEPY"],"itemData":{"id":8223,"type":"article-journal","title":"Presence of fetal DNA in maternal plasma and serum","container-title":"The Lancet","page":"485-487","volume":"350","issue":"9076","abstract":"SummaryBackground The potential use of plasma and serum for molecular diagnosis has generated interest. Tumour DNA has been found in the plasma and serum of cancer patients, and molecular analysis has been done on this material. We investigated the equivalent condition in pregnancy—that is, whether fetal DNA is present in maternal plasma and serum. Methods We used a rapid-boiling method to extract DNA from plasma and serum. DNA from plasma, serum, and nucleated blood cells from 43 pregnant women underwent a sensitive Y-PCR assay to detect circulating male fetal DNA from women bearing male fetuses. Findings Fetus-derived Y sequences were detected in 24 (80%) of the 30 maternal plasma samples, and in 21 (70%) of the 30 maternal serum samples, from women bearing male fetuses. These results were obtained with only 10 μL of the samples. When DNA from nucleated blood cells extracted from a similar volume of blood was used, only five (17%) of the 30 samples gave a positive Y signal. None of the 13 women bearing female fetuses, and none of the ten non-pregnant control women, had positive results for plasma, serum or nucleated blood cells. Interpretation Our finding of circulating fetal DNA in maternal plasma may have implications for non-invasive prenatal diagnosis, and for improving our understanding of the fetomaternal relationship.","author":[{"family":"Lo","given":"Y. M. Dennis"},{"family":"Corbetta","given":"Noemi"},{"family":"Chamberlain","given":"Paul F."},{"family":"Rai","given":"Vik"},{"family":"Sargent","given":"Ian L."},{"family":"Redman","given":"Christopher W. G."},{"family":"Wainscoat","given":"James S."}],"issued":{"date-parts":[["1997"]]}}}],"schema":"https://github.com/citation-style-language/schema/raw/master/csl-citation.json"} </w:instrText>
      </w:r>
      <w:r w:rsidR="00F15C38" w:rsidRPr="00D912CE">
        <w:rPr>
          <w:rFonts w:ascii="Times" w:hAnsi="Times" w:cs="Times New Roman"/>
          <w:sz w:val="24"/>
          <w:szCs w:val="24"/>
        </w:rPr>
        <w:fldChar w:fldCharType="separate"/>
      </w:r>
      <w:r w:rsidR="000E2A88" w:rsidRPr="00D912CE">
        <w:rPr>
          <w:rFonts w:ascii="Times" w:hAnsi="Times" w:cs="Times New Roman"/>
          <w:noProof/>
          <w:sz w:val="24"/>
          <w:szCs w:val="24"/>
        </w:rPr>
        <w:t>(Lo et al. 1997; Adams Waldorf et al. 2010)</w:t>
      </w:r>
      <w:r w:rsidR="00F15C38" w:rsidRPr="00D912CE">
        <w:rPr>
          <w:rFonts w:ascii="Times" w:hAnsi="Times" w:cs="Times New Roman"/>
          <w:sz w:val="24"/>
          <w:szCs w:val="24"/>
        </w:rPr>
        <w:fldChar w:fldCharType="end"/>
      </w:r>
      <w:r w:rsidRPr="00D912CE">
        <w:rPr>
          <w:rFonts w:ascii="Times" w:hAnsi="Times" w:cs="Times New Roman"/>
          <w:sz w:val="24"/>
          <w:szCs w:val="24"/>
        </w:rPr>
        <w:t>. Curr</w:t>
      </w:r>
      <w:r w:rsidR="00822407" w:rsidRPr="00D912CE">
        <w:rPr>
          <w:rFonts w:ascii="Times" w:hAnsi="Times" w:cs="Times New Roman"/>
          <w:sz w:val="24"/>
          <w:szCs w:val="24"/>
        </w:rPr>
        <w:t>ent pregnancy status could therefore</w:t>
      </w:r>
      <w:r w:rsidRPr="00D912CE">
        <w:rPr>
          <w:rFonts w:ascii="Times" w:hAnsi="Times" w:cs="Times New Roman"/>
          <w:sz w:val="24"/>
          <w:szCs w:val="24"/>
        </w:rPr>
        <w:t xml:space="preserve"> be important to control for in future </w:t>
      </w:r>
      <w:r w:rsidR="00822407" w:rsidRPr="00D912CE">
        <w:rPr>
          <w:rFonts w:ascii="Times" w:hAnsi="Times" w:cs="Times New Roman"/>
          <w:sz w:val="24"/>
          <w:szCs w:val="24"/>
        </w:rPr>
        <w:t xml:space="preserve">studies investigating the </w:t>
      </w:r>
      <w:r w:rsidRPr="00D912CE">
        <w:rPr>
          <w:rFonts w:ascii="Times" w:hAnsi="Times" w:cs="Times New Roman"/>
          <w:sz w:val="24"/>
          <w:szCs w:val="24"/>
        </w:rPr>
        <w:t>costs of reproduction.</w:t>
      </w:r>
    </w:p>
    <w:p w:rsidR="00AC58F1" w:rsidRPr="00D912CE" w:rsidRDefault="0008612F" w:rsidP="0008612F">
      <w:pPr>
        <w:rPr>
          <w:rFonts w:ascii="Times" w:hAnsi="Times" w:cs="Times New Roman"/>
          <w:sz w:val="24"/>
          <w:szCs w:val="24"/>
        </w:rPr>
      </w:pPr>
      <w:r w:rsidRPr="00D912CE">
        <w:rPr>
          <w:rFonts w:ascii="Times" w:hAnsi="Times" w:cs="Times New Roman"/>
          <w:sz w:val="24"/>
          <w:szCs w:val="24"/>
        </w:rPr>
        <w:t xml:space="preserve">Contrary to our prediction that the costs of reproduction would be greatest among individuals with limited resources </w:t>
      </w:r>
      <w:r w:rsidR="00F15C38" w:rsidRPr="00D912CE">
        <w:rPr>
          <w:rFonts w:ascii="Times" w:hAnsi="Times" w:cs="Times New Roman"/>
          <w:sz w:val="24"/>
          <w:szCs w:val="24"/>
        </w:rPr>
        <w:fldChar w:fldCharType="begin"/>
      </w:r>
      <w:r w:rsidR="000E2A88" w:rsidRPr="00D912CE">
        <w:rPr>
          <w:rFonts w:ascii="Times" w:hAnsi="Times" w:cs="Times New Roman"/>
          <w:sz w:val="24"/>
          <w:szCs w:val="24"/>
        </w:rPr>
        <w:instrText xml:space="preserve"> ADDIN ZOTERO_ITEM CSL_CITATION {"citationID":"aha8o0u534","properties":{"formattedCitation":"(Tracer 1991; Lycett et al. 2000; Dribe 2004)","plainCitation":"(Tracer 1991; Lycett et al. 2000; Dribe 2004)"},"citationItems":[{"id":8176,"uris":["http://zotero.org/users/451958/items/PV4QFT4M"],"uri":["http://zotero.org/users/451958/items/PV4QFT4M"],"itemData":{"id":8176,"type":"article-journal","title":"Long-term effects of childbearing on mortality: evidence from pre-industrial Sweden","container-title":"Population Studies","page":"297-310","volume":"58","issue":"3","author":[{"family":"Dribe","given":"Martin"}],"issued":{"date-parts":[["2004"]]}}},{"id":6831,"uris":["http://zotero.org/users/451958/items/DAKUHFN6"],"uri":["http://zotero.org/users/451958/items/DAKUHFN6"],"itemData":{"id":6831,"type":"article-journal","title":"Longevity and the costs of reproduction in a historical human population","container-title":"Proceedings of the Royal Society of London B: Biological Sciences","page":"31–35","volume":"267","issue":"1438","source":"Google Scholar","author":[{"family":"Lycett","given":"John E."},{"family":"Dunbar","given":"R. I. M."},{"family":"Voland","given":"Eckart"}],"issued":{"date-parts":[["2000"]]}}},{"id":8263,"uris":["http://zotero.org/users/451958/items/HLDEVAT2"],"uri":["http://zotero.org/users/451958/items/HLDEVAT2"],"itemData":{"id":8263,"type":"article-journal","title":"Fertility</w:instrText>
      </w:r>
      <w:r w:rsidR="000E2A88" w:rsidRPr="00D912CE">
        <w:rPr>
          <w:rFonts w:ascii="Noteworthy Light" w:hAnsi="Noteworthy Light" w:cs="Noteworthy Light"/>
          <w:sz w:val="24"/>
          <w:szCs w:val="24"/>
        </w:rPr>
        <w:instrText>‐</w:instrText>
      </w:r>
      <w:r w:rsidR="000E2A88" w:rsidRPr="00D912CE">
        <w:rPr>
          <w:rFonts w:ascii="Times" w:hAnsi="Times" w:cs="Times New Roman"/>
          <w:sz w:val="24"/>
          <w:szCs w:val="24"/>
        </w:rPr>
        <w:instrText xml:space="preserve">related changes in maternal body composition among the au of Papua New Guinea","container-title":"American Journal of Physical Anthropology","page":"393-405","volume":"85","issue":"4","author":[{"family":"Tracer","given":"David P"}],"issued":{"date-parts":[["1991"]]}}}],"schema":"https://github.com/citation-style-language/schema/raw/master/csl-citation.json"} </w:instrText>
      </w:r>
      <w:r w:rsidR="00F15C38" w:rsidRPr="00D912CE">
        <w:rPr>
          <w:rFonts w:ascii="Times" w:hAnsi="Times" w:cs="Times New Roman"/>
          <w:sz w:val="24"/>
          <w:szCs w:val="24"/>
        </w:rPr>
        <w:fldChar w:fldCharType="separate"/>
      </w:r>
      <w:r w:rsidR="000E2A88" w:rsidRPr="00D912CE">
        <w:rPr>
          <w:rFonts w:ascii="Times" w:hAnsi="Times" w:cs="Segoe UI"/>
          <w:sz w:val="24"/>
        </w:rPr>
        <w:t>(Tracer 1991; Lycett et al. 2000; Dribe 2004)</w:t>
      </w:r>
      <w:r w:rsidR="00F15C38" w:rsidRPr="00D912CE">
        <w:rPr>
          <w:rFonts w:ascii="Times" w:hAnsi="Times" w:cs="Times New Roman"/>
          <w:sz w:val="24"/>
          <w:szCs w:val="24"/>
        </w:rPr>
        <w:fldChar w:fldCharType="end"/>
      </w:r>
      <w:r w:rsidRPr="00D912CE">
        <w:rPr>
          <w:rFonts w:ascii="Times" w:hAnsi="Times" w:cs="Times New Roman"/>
          <w:sz w:val="24"/>
          <w:szCs w:val="24"/>
        </w:rPr>
        <w:t xml:space="preserve">, we found no evidence for an interaction </w:t>
      </w:r>
      <w:r w:rsidR="00C4678D" w:rsidRPr="00D912CE">
        <w:rPr>
          <w:rFonts w:ascii="Times" w:hAnsi="Times" w:cs="Times New Roman"/>
          <w:sz w:val="24"/>
          <w:szCs w:val="24"/>
        </w:rPr>
        <w:t xml:space="preserve">between parity and </w:t>
      </w:r>
      <w:r w:rsidRPr="00D912CE">
        <w:rPr>
          <w:rFonts w:ascii="Times" w:hAnsi="Times" w:cs="Times New Roman"/>
          <w:sz w:val="24"/>
          <w:szCs w:val="24"/>
        </w:rPr>
        <w:t>SES</w:t>
      </w:r>
      <w:r w:rsidR="00F570C3" w:rsidRPr="00D912CE">
        <w:rPr>
          <w:rFonts w:ascii="Times" w:hAnsi="Times" w:cs="Times New Roman"/>
          <w:sz w:val="24"/>
          <w:szCs w:val="24"/>
        </w:rPr>
        <w:t xml:space="preserve"> </w:t>
      </w:r>
      <w:r w:rsidR="00C4678D" w:rsidRPr="00D912CE">
        <w:rPr>
          <w:rFonts w:ascii="Times" w:hAnsi="Times" w:cs="Times New Roman"/>
          <w:sz w:val="24"/>
          <w:szCs w:val="24"/>
        </w:rPr>
        <w:t xml:space="preserve">in models predicting </w:t>
      </w:r>
      <w:r w:rsidR="00F570C3" w:rsidRPr="00D912CE">
        <w:rPr>
          <w:rFonts w:ascii="Times" w:hAnsi="Times" w:cs="Times New Roman"/>
          <w:sz w:val="24"/>
          <w:szCs w:val="24"/>
        </w:rPr>
        <w:t xml:space="preserve">either TL or </w:t>
      </w:r>
      <w:proofErr w:type="spellStart"/>
      <w:r w:rsidR="00F570C3" w:rsidRPr="00D912CE">
        <w:rPr>
          <w:rFonts w:ascii="Times" w:hAnsi="Times" w:cs="Times New Roman"/>
          <w:sz w:val="24"/>
          <w:szCs w:val="24"/>
        </w:rPr>
        <w:t>DNAmAge</w:t>
      </w:r>
      <w:proofErr w:type="spellEnd"/>
      <w:r w:rsidRPr="00D912CE">
        <w:rPr>
          <w:rFonts w:ascii="Times" w:hAnsi="Times" w:cs="Times New Roman"/>
          <w:sz w:val="24"/>
          <w:szCs w:val="24"/>
        </w:rPr>
        <w:t xml:space="preserve">. It is unclear to what extent SES adequately captures resource limitations in this population, but given the relatively young age of the participants, </w:t>
      </w:r>
      <w:r w:rsidR="00F570C3" w:rsidRPr="00D912CE">
        <w:rPr>
          <w:rFonts w:ascii="Times" w:hAnsi="Times" w:cs="Times New Roman"/>
          <w:sz w:val="24"/>
          <w:szCs w:val="24"/>
        </w:rPr>
        <w:t>a moderating effect of resource limitations</w:t>
      </w:r>
      <w:r w:rsidRPr="00D912CE">
        <w:rPr>
          <w:rFonts w:ascii="Times" w:hAnsi="Times" w:cs="Times New Roman"/>
          <w:sz w:val="24"/>
          <w:szCs w:val="24"/>
        </w:rPr>
        <w:t xml:space="preserve"> might</w:t>
      </w:r>
      <w:r w:rsidR="00F063DA" w:rsidRPr="00D912CE">
        <w:rPr>
          <w:rFonts w:ascii="Times" w:hAnsi="Times" w:cs="Times New Roman"/>
          <w:sz w:val="24"/>
          <w:szCs w:val="24"/>
        </w:rPr>
        <w:t xml:space="preserve"> only</w:t>
      </w:r>
      <w:r w:rsidRPr="00D912CE">
        <w:rPr>
          <w:rFonts w:ascii="Times" w:hAnsi="Times" w:cs="Times New Roman"/>
          <w:sz w:val="24"/>
          <w:szCs w:val="24"/>
        </w:rPr>
        <w:t xml:space="preserve"> emerge at more advanced ages.</w:t>
      </w:r>
      <w:r w:rsidR="00AC58F1" w:rsidRPr="00D912CE">
        <w:rPr>
          <w:rFonts w:ascii="Times" w:hAnsi="Times" w:cs="Times New Roman"/>
          <w:sz w:val="24"/>
          <w:szCs w:val="24"/>
        </w:rPr>
        <w:t xml:space="preserve"> SES in this population may also index factors other than resource availability that contribute to </w:t>
      </w:r>
      <w:r w:rsidR="00B70F4D" w:rsidRPr="00D912CE">
        <w:rPr>
          <w:rFonts w:ascii="Times" w:hAnsi="Times" w:cs="Times New Roman"/>
          <w:sz w:val="24"/>
          <w:szCs w:val="24"/>
        </w:rPr>
        <w:t>accelerated aging</w:t>
      </w:r>
      <w:r w:rsidR="00AC58F1" w:rsidRPr="00D912CE">
        <w:rPr>
          <w:rFonts w:ascii="Times" w:hAnsi="Times" w:cs="Times New Roman"/>
          <w:sz w:val="24"/>
          <w:szCs w:val="24"/>
        </w:rPr>
        <w:t xml:space="preserve">, such as less healthful diets </w:t>
      </w:r>
      <w:r w:rsidR="00C4678D" w:rsidRPr="00D912CE">
        <w:rPr>
          <w:rFonts w:ascii="Times" w:hAnsi="Times" w:cs="Times New Roman"/>
          <w:sz w:val="24"/>
          <w:szCs w:val="24"/>
        </w:rPr>
        <w:t xml:space="preserve">or </w:t>
      </w:r>
      <w:r w:rsidR="00AC58F1" w:rsidRPr="00D912CE">
        <w:rPr>
          <w:rFonts w:ascii="Times" w:hAnsi="Times" w:cs="Times New Roman"/>
          <w:sz w:val="24"/>
          <w:szCs w:val="24"/>
        </w:rPr>
        <w:t>decreases in physical activity.</w:t>
      </w:r>
    </w:p>
    <w:p w:rsidR="0008612F" w:rsidRPr="00D912CE" w:rsidRDefault="0008612F" w:rsidP="0008612F">
      <w:pPr>
        <w:rPr>
          <w:rFonts w:ascii="Times" w:hAnsi="Times" w:cs="Times New Roman"/>
          <w:sz w:val="24"/>
          <w:szCs w:val="24"/>
        </w:rPr>
      </w:pPr>
      <w:r w:rsidRPr="00D912CE">
        <w:rPr>
          <w:rFonts w:ascii="Times" w:hAnsi="Times" w:cs="Times New Roman"/>
          <w:sz w:val="24"/>
          <w:szCs w:val="24"/>
        </w:rPr>
        <w:t xml:space="preserve">Although consistent with theoretical predictions and non-human animal work, our findings contrast with two recent studies of TL and parity in women. The first, conducted among 75 </w:t>
      </w:r>
      <w:proofErr w:type="spellStart"/>
      <w:r w:rsidRPr="00D912CE">
        <w:rPr>
          <w:rFonts w:ascii="Times" w:hAnsi="Times" w:cs="Times New Roman"/>
          <w:sz w:val="24"/>
          <w:szCs w:val="24"/>
        </w:rPr>
        <w:t>Guatamalan</w:t>
      </w:r>
      <w:proofErr w:type="spellEnd"/>
      <w:r w:rsidRPr="00D912CE">
        <w:rPr>
          <w:rFonts w:ascii="Times" w:hAnsi="Times" w:cs="Times New Roman"/>
          <w:sz w:val="24"/>
          <w:szCs w:val="24"/>
        </w:rPr>
        <w:t xml:space="preserve"> Maya women, found a positive association between TL and number of surviving offspring over a 13-year time period</w:t>
      </w:r>
      <w:r w:rsidR="00370B3B" w:rsidRPr="00D912CE">
        <w:rPr>
          <w:rFonts w:ascii="Times" w:hAnsi="Times" w:cs="Times New Roman"/>
          <w:sz w:val="24"/>
          <w:szCs w:val="24"/>
        </w:rPr>
        <w:t xml:space="preserve"> </w:t>
      </w:r>
      <w:r w:rsidR="00F15C38" w:rsidRPr="00D912CE">
        <w:rPr>
          <w:rFonts w:ascii="Times" w:hAnsi="Times" w:cs="Times New Roman"/>
          <w:sz w:val="24"/>
          <w:szCs w:val="24"/>
        </w:rPr>
        <w:fldChar w:fldCharType="begin"/>
      </w:r>
      <w:r w:rsidR="000E2A88" w:rsidRPr="00D912CE">
        <w:rPr>
          <w:rFonts w:ascii="Times" w:hAnsi="Times" w:cs="Times New Roman"/>
          <w:sz w:val="24"/>
          <w:szCs w:val="24"/>
        </w:rPr>
        <w:instrText xml:space="preserve"> ADDIN ZOTERO_ITEM CSL_CITATION {"citationID":"aajuaij9le","properties":{"formattedCitation":"(Barha et al. 2016)","plainCitation":"(Barha et al. 2016)"},"citationItems":[{"id":7494,"uris":["http://zotero.org/users/451958/items/GSDHWRTR"],"uri":["http://zotero.org/users/451958/items/GSDHWRTR"],"itemData":{"id":7494,"type":"article-journal","title":"Number of Children and Telomere Length in Women: A Prospective, Longitudinal Evaluation","container-title":"PLOS ONE","page":"e0146424","volume":"11","issue":"1","source":"CrossRef","DOI":"10.1371/journal.pone.0146424","ISSN":"1932-6203","shortTitle":"Number of Children and Telomere Length in Women","language":"en","author":[{"family":"Barha","given":"Cindy K."},{"family":"Hanna","given":"Courtney W."},{"family":"Salvante","given":"Katrina G."},{"family":"Wilson","given":"Samantha L."},{"family":"Robinson","given":"Wendy P."},{"family":"Altman","given":"Rachel M."},{"family":"Nepomnaschy","given":"Pablo A."}],"editor":[{"family":"Helle","given":"Samuli"}],"issued":{"date-parts":[["2016",1,5]]}}}],"schema":"https://github.com/citation-style-language/schema/raw/master/csl-citation.json"} </w:instrText>
      </w:r>
      <w:r w:rsidR="00F15C38" w:rsidRPr="00D912CE">
        <w:rPr>
          <w:rFonts w:ascii="Times" w:hAnsi="Times" w:cs="Times New Roman"/>
          <w:sz w:val="24"/>
          <w:szCs w:val="24"/>
        </w:rPr>
        <w:fldChar w:fldCharType="separate"/>
      </w:r>
      <w:r w:rsidR="000E2A88" w:rsidRPr="00D912CE">
        <w:rPr>
          <w:rFonts w:ascii="Times" w:hAnsi="Times" w:cs="Times New Roman"/>
          <w:noProof/>
          <w:sz w:val="24"/>
          <w:szCs w:val="24"/>
        </w:rPr>
        <w:t>(Barha et al. 2016)</w:t>
      </w:r>
      <w:r w:rsidR="00F15C38" w:rsidRPr="00D912CE">
        <w:rPr>
          <w:rFonts w:ascii="Times" w:hAnsi="Times" w:cs="Times New Roman"/>
          <w:sz w:val="24"/>
          <w:szCs w:val="24"/>
        </w:rPr>
        <w:fldChar w:fldCharType="end"/>
      </w:r>
      <w:r w:rsidRPr="00D912CE">
        <w:rPr>
          <w:rFonts w:ascii="Times" w:hAnsi="Times" w:cs="Times New Roman"/>
          <w:sz w:val="24"/>
          <w:szCs w:val="24"/>
        </w:rPr>
        <w:t xml:space="preserve">. Unfortunately, TL in that study was determined using a combination of saliva- and </w:t>
      </w:r>
      <w:proofErr w:type="spellStart"/>
      <w:r w:rsidRPr="00D912CE">
        <w:rPr>
          <w:rFonts w:ascii="Times" w:hAnsi="Times" w:cs="Times New Roman"/>
          <w:sz w:val="24"/>
          <w:szCs w:val="24"/>
        </w:rPr>
        <w:t>buccal</w:t>
      </w:r>
      <w:proofErr w:type="spellEnd"/>
      <w:r w:rsidRPr="00D912CE">
        <w:rPr>
          <w:rFonts w:ascii="Times" w:hAnsi="Times" w:cs="Times New Roman"/>
          <w:sz w:val="24"/>
          <w:szCs w:val="24"/>
        </w:rPr>
        <w:t>-derived DNA samples</w:t>
      </w:r>
      <w:r w:rsidR="00370B3B" w:rsidRPr="00D912CE">
        <w:rPr>
          <w:rFonts w:ascii="Times" w:hAnsi="Times" w:cs="Times New Roman"/>
          <w:sz w:val="24"/>
          <w:szCs w:val="24"/>
        </w:rPr>
        <w:t>, which</w:t>
      </w:r>
      <w:r w:rsidR="00823BDE" w:rsidRPr="00D912CE">
        <w:rPr>
          <w:rFonts w:ascii="Times" w:hAnsi="Times" w:cs="Times New Roman"/>
          <w:sz w:val="24"/>
          <w:szCs w:val="24"/>
        </w:rPr>
        <w:t xml:space="preserve"> </w:t>
      </w:r>
      <w:r w:rsidR="00370B3B" w:rsidRPr="00D912CE">
        <w:rPr>
          <w:rFonts w:ascii="Times" w:hAnsi="Times" w:cs="Times New Roman"/>
          <w:sz w:val="24"/>
          <w:szCs w:val="24"/>
        </w:rPr>
        <w:t xml:space="preserve">do </w:t>
      </w:r>
      <w:r w:rsidR="00823BDE" w:rsidRPr="00D912CE">
        <w:rPr>
          <w:rFonts w:ascii="Times" w:hAnsi="Times" w:cs="Times New Roman"/>
          <w:sz w:val="24"/>
          <w:szCs w:val="24"/>
        </w:rPr>
        <w:t xml:space="preserve">not </w:t>
      </w:r>
      <w:r w:rsidR="00370B3B" w:rsidRPr="00D912CE">
        <w:rPr>
          <w:rFonts w:ascii="Times" w:hAnsi="Times" w:cs="Times New Roman"/>
          <w:sz w:val="24"/>
          <w:szCs w:val="24"/>
        </w:rPr>
        <w:t>show a consistent relationship</w:t>
      </w:r>
      <w:r w:rsidR="00042D68" w:rsidRPr="00D912CE">
        <w:rPr>
          <w:rFonts w:ascii="Times" w:hAnsi="Times" w:cs="Times New Roman"/>
          <w:sz w:val="24"/>
          <w:szCs w:val="24"/>
        </w:rPr>
        <w:t xml:space="preserve"> with chronological age </w:t>
      </w:r>
      <w:r w:rsidR="00F15C38" w:rsidRPr="00D912CE">
        <w:rPr>
          <w:rFonts w:ascii="Times" w:hAnsi="Times" w:cs="Times New Roman"/>
          <w:sz w:val="24"/>
          <w:szCs w:val="24"/>
        </w:rPr>
        <w:fldChar w:fldCharType="begin"/>
      </w:r>
      <w:r w:rsidR="000E2A88" w:rsidRPr="00D912CE">
        <w:rPr>
          <w:rFonts w:ascii="Times" w:hAnsi="Times" w:cs="Times New Roman"/>
          <w:sz w:val="24"/>
          <w:szCs w:val="24"/>
        </w:rPr>
        <w:instrText xml:space="preserve"> ADDIN ZOTERO_ITEM CSL_CITATION {"citationID":"VFh3EWW9","properties":{"formattedCitation":"{\\rtf (O\\uc0\\u8217{}Callaghan et al. 2008; Thomas 2008; Goldman et al. 2017)}","plainCitation":"(O’Callaghan et al. 2008; Thomas 2008; Goldman et al. 2017)"},"citationItems":[{"id":8275,"uris":["http://zotero.org/users/451958/items/EGS8DCEU"],"uri":["http://zotero.org/users/451958/items/EGS8DCEU"],"itemData":{"id":8275,"type":"article-journal","title":"Buccal cells: a non-invasive measurement of selenium, zinc and magnesium status, and telomere length","container-title":"Asia Pac. J. Clin. Nutr","page":"S19","volume":"17","journalAbbreviation":"Asia Pac. J. Clin. Nutr","author":[{"family":"O’Callaghan","given":"N"},{"family":"Bull","given":"C"},{"family":"Palmer","given":"L"},{"family":"Lyons","given":"G"},{"family":"Graham","given":"R"},{"family":"Fenech","given":"M"}],"issued":{"date-parts":[["2008"]]}},"label":"page"},{"id":8276,"uris":["http://zotero.org/users/451958/items/BQPC5BPR"],"uri":["http://zotero.org/users/451958/items/BQPC5BPR"],"itemData":{"id":8276,"type":"article-journal","title":"Changes in buccal cytome biomarkers in relation to ageing and Alzheimer’s disease.","author":[{"family":"Thomas","given":"Philip"}],"issued":{"date-parts":[["2008"]]}},"label":"page"},{"id":8195,"uris":["http://zotero.org/users/451958/items/PGCJKXPB"],"uri":["http://zotero.org/users/451958/items/PGCJKXPB"],"itemData":{"id":8195,"type":"article-journal","title":"Evaluating minimally invasive sample collection methods for telomere length measurement","container-title":"American Journal of Human Biology","page":"e23062-n/a","abstract":"Objectives: Telomere length (TL) is a biomarker of aging and age-related decline. Although venous blood is considered the “gold standard” for TL measurement, its collection is often not feasible or desired in nonclinical settings. Saliva and dried blood spots (DBS) have been used as alternatives when venipuncture cannot be performed. However, it is not known whether these sample types yield TL measurements comparable to those obtained from venous blood. We sought to determine whether different samples from the same individual yield comparable TL measurements. Methods: We extracted DNA from matched buffy coat, saliva (Oragene and Oasis), and DBS (venous and capillary) samples from 40 women aged 18-77 years. We used the monochrome multiplex qPCR (MMQPCR) assay to measure TL in all sample types for each participant and applied quality control measures to retain only high-quality samples for analysis. We then compared TL from buffy coat and saliva to examine how these measurements differ and to test if TL is correlated across sample types. Results: TL differed significantly across buffy coat, Oragene saliva, and Oasis saliva samples. TL from buffy coat and Oragene saliva was moderately correlated (ρ = 0.48, P = .002) and the most similar in size. Oasis saliva TL was not correlated with buffy coat or Oragene saliva TL, and was the shortest. DBS DNA yields were inadequate for TL measurement using the MMQPCR assay. Conclusions: Using a matched dataset we demonstrate that sample type significantly influences the TL measurement obtained using the MMQPCR assay.","author":[{"family":"Goldman","given":"Elisabeth A."},{"family":"Eick","given":"Geeta N."},{"family":"Compton","given":"Devan"},{"family":"Kowal","given":"Paul"},{"family":"Snodgrass","given":"J. Josh"},{"family":"Eisenberg","given":"Dan T. A."},{"family":"Sterner","given":"Kirstin N."}],"issued":{"date-parts":[["2017"]]}}}],"schema":"https://github.com/citation-style-language/schema/raw/master/csl-citation.json"} </w:instrText>
      </w:r>
      <w:r w:rsidR="00F15C38" w:rsidRPr="00D912CE">
        <w:rPr>
          <w:rFonts w:ascii="Times" w:hAnsi="Times" w:cs="Times New Roman"/>
          <w:sz w:val="24"/>
          <w:szCs w:val="24"/>
        </w:rPr>
        <w:fldChar w:fldCharType="separate"/>
      </w:r>
      <w:r w:rsidR="000E2A88" w:rsidRPr="00D912CE">
        <w:rPr>
          <w:rFonts w:ascii="Times" w:hAnsi="Times" w:cs="Segoe UI"/>
          <w:sz w:val="24"/>
        </w:rPr>
        <w:t>(O’Callaghan et al. 2008; Thomas 2008; Goldman et al. 2017)</w:t>
      </w:r>
      <w:r w:rsidR="00F15C38" w:rsidRPr="00D912CE">
        <w:rPr>
          <w:rFonts w:ascii="Times" w:hAnsi="Times" w:cs="Times New Roman"/>
          <w:sz w:val="24"/>
          <w:szCs w:val="24"/>
        </w:rPr>
        <w:fldChar w:fldCharType="end"/>
      </w:r>
      <w:r w:rsidRPr="00D912CE">
        <w:rPr>
          <w:rFonts w:ascii="Times" w:hAnsi="Times" w:cs="Times New Roman"/>
          <w:sz w:val="24"/>
          <w:szCs w:val="24"/>
        </w:rPr>
        <w:t xml:space="preserve">. Unlike longitudinal assessments of blood TL </w:t>
      </w:r>
      <w:r w:rsidR="00F15C38" w:rsidRPr="00D912CE">
        <w:rPr>
          <w:rFonts w:ascii="Times" w:hAnsi="Times" w:cs="Times New Roman"/>
          <w:sz w:val="24"/>
          <w:szCs w:val="24"/>
        </w:rPr>
        <w:fldChar w:fldCharType="begin"/>
      </w:r>
      <w:r w:rsidR="000E2A88" w:rsidRPr="00D912CE">
        <w:rPr>
          <w:rFonts w:ascii="Times" w:hAnsi="Times" w:cs="Times New Roman"/>
          <w:sz w:val="24"/>
          <w:szCs w:val="24"/>
        </w:rPr>
        <w:instrText xml:space="preserve"> ADDIN ZOTERO_ITEM CSL_CITATION {"citationID":"a1q7d03bs4v","properties":{"formattedCitation":"(Benetos et al. 2013)","plainCitation":"(Benetos et al. 2013)"},"citationItems":[{"id":8157,"uris":["http://zotero.org/users/451958/items/M7GZCYWV"],"uri":["http://zotero.org/users/451958/items/M7GZCYWV"],"itemData":{"id":8157,"type":"article-journal","title":"Tracking and fixed ranking of leukocyte telomere length across the adult life course","container-title":"Aging Cell","page":"615-21","volume":"12","issue":"4","abstract":"Short leukocyte telomere length (LTL) is associated with atherosclerosis in adults and diminished survival in the elderly. LTL dynamics are defined by LTL at birth, which is highly variable, and its age-dependent attrition thereafter, which is rapid during the first 20 years of life. We examined whether age-dependent LTL attrition during adulthood can substantially affect individuals' LTL ranking (e.g., longer or shorter LTL) in relation to their peers. We measured LTL in samples donated 12 years apart on average by 1156 participants in four longitudinal studies. We observed correlations of 0.91-0.96 between baseline and follow-up LTLs. Ranking individuals by deciles revealed that 94.1% (95% confidence interval of 92.6-95.4%) showed no rank change or a 1 decile change over time. We conclude that in adults, LTL is virtually anchored to a given rank with the passage of time. Accordingly, the links of LTL with atherosclerosis and longevity appear to be established early in life. It is unlikely that lifestyle and its modification during adulthood exert a major impact on LTL ranking.","author":[{"family":"Benetos","given":"A."},{"family":"Kark","given":"J. D."},{"family":"Susser","given":"E."},{"family":"Kimura","given":"M."},{"family":"Sinnreich","given":"R."},{"family":"Chen","given":"W."},{"family":"Steenstrup","given":"T."},{"family":"Christensen","given":"K."},{"family":"Herbig","given":"U."},{"family":"Bornemann Hjelmborg","given":"J.","non-dropping-particle":"von"},{"family":"Srinivasan","given":"S. R."},{"family":"Berenson","given":"G. S."},{"family":"Labat","given":"C."},{"family":"Aviv","given":"A."}],"issued":{"date-parts":[["2013"]]}}}],"schema":"https://github.com/citation-style-language/schema/raw/master/csl-citation.json"} </w:instrText>
      </w:r>
      <w:r w:rsidR="00F15C38" w:rsidRPr="00D912CE">
        <w:rPr>
          <w:rFonts w:ascii="Times" w:hAnsi="Times" w:cs="Times New Roman"/>
          <w:sz w:val="24"/>
          <w:szCs w:val="24"/>
        </w:rPr>
        <w:fldChar w:fldCharType="separate"/>
      </w:r>
      <w:r w:rsidR="000E2A88" w:rsidRPr="00D912CE">
        <w:rPr>
          <w:rFonts w:ascii="Times" w:hAnsi="Times" w:cs="Times New Roman"/>
          <w:noProof/>
          <w:sz w:val="24"/>
          <w:szCs w:val="24"/>
        </w:rPr>
        <w:t>(Benetos et al. 2013)</w:t>
      </w:r>
      <w:r w:rsidR="00F15C38" w:rsidRPr="00D912CE">
        <w:rPr>
          <w:rFonts w:ascii="Times" w:hAnsi="Times" w:cs="Times New Roman"/>
          <w:sz w:val="24"/>
          <w:szCs w:val="24"/>
        </w:rPr>
        <w:fldChar w:fldCharType="end"/>
      </w:r>
      <w:r w:rsidR="000A7466" w:rsidRPr="00D912CE">
        <w:rPr>
          <w:rFonts w:ascii="Times" w:hAnsi="Times" w:cs="Times New Roman"/>
          <w:sz w:val="24"/>
          <w:szCs w:val="24"/>
        </w:rPr>
        <w:t>, the two measures of TL</w:t>
      </w:r>
      <w:r w:rsidRPr="00D912CE">
        <w:rPr>
          <w:rFonts w:ascii="Times" w:hAnsi="Times" w:cs="Times New Roman"/>
          <w:sz w:val="24"/>
          <w:szCs w:val="24"/>
        </w:rPr>
        <w:t xml:space="preserve"> </w:t>
      </w:r>
      <w:r w:rsidR="000A7466" w:rsidRPr="00D912CE">
        <w:rPr>
          <w:rFonts w:ascii="Times" w:hAnsi="Times" w:cs="Times New Roman"/>
          <w:sz w:val="24"/>
          <w:szCs w:val="24"/>
        </w:rPr>
        <w:t xml:space="preserve">in this study </w:t>
      </w:r>
      <w:r w:rsidRPr="00D912CE">
        <w:rPr>
          <w:rFonts w:ascii="Times" w:hAnsi="Times" w:cs="Times New Roman"/>
          <w:sz w:val="24"/>
          <w:szCs w:val="24"/>
        </w:rPr>
        <w:t xml:space="preserve">were </w:t>
      </w:r>
      <w:r w:rsidR="00042D68" w:rsidRPr="00D912CE">
        <w:rPr>
          <w:rFonts w:ascii="Times" w:hAnsi="Times" w:cs="Times New Roman"/>
          <w:sz w:val="24"/>
          <w:szCs w:val="24"/>
        </w:rPr>
        <w:t xml:space="preserve">also </w:t>
      </w:r>
      <w:r w:rsidRPr="00D912CE">
        <w:rPr>
          <w:rFonts w:ascii="Times" w:hAnsi="Times" w:cs="Times New Roman"/>
          <w:sz w:val="24"/>
          <w:szCs w:val="24"/>
        </w:rPr>
        <w:t xml:space="preserve">uncorrelated within individuals </w:t>
      </w:r>
      <w:r w:rsidR="00976585" w:rsidRPr="00D912CE">
        <w:rPr>
          <w:rFonts w:ascii="Times" w:hAnsi="Times" w:cs="Times New Roman"/>
          <w:sz w:val="24"/>
          <w:szCs w:val="24"/>
        </w:rPr>
        <w:t xml:space="preserve">between the two </w:t>
      </w:r>
      <w:proofErr w:type="spellStart"/>
      <w:r w:rsidR="00976585" w:rsidRPr="00D912CE">
        <w:rPr>
          <w:rFonts w:ascii="Times" w:hAnsi="Times" w:cs="Times New Roman"/>
          <w:sz w:val="24"/>
          <w:szCs w:val="24"/>
        </w:rPr>
        <w:t>timepoints</w:t>
      </w:r>
      <w:proofErr w:type="spellEnd"/>
      <w:r w:rsidRPr="00D912CE">
        <w:rPr>
          <w:rFonts w:ascii="Times" w:hAnsi="Times" w:cs="Times New Roman"/>
          <w:sz w:val="24"/>
          <w:szCs w:val="24"/>
        </w:rPr>
        <w:t xml:space="preserve">, making comparisons between the findings of that study and our own blood-derived TL findings difficult. More recently, a study among 620 participants of the </w:t>
      </w:r>
      <w:r w:rsidR="00C4678D" w:rsidRPr="00D912CE">
        <w:rPr>
          <w:rFonts w:ascii="Times" w:hAnsi="Times" w:cs="Times New Roman"/>
          <w:sz w:val="24"/>
          <w:szCs w:val="24"/>
        </w:rPr>
        <w:t xml:space="preserve">US-based </w:t>
      </w:r>
      <w:r w:rsidRPr="00D912CE">
        <w:rPr>
          <w:rFonts w:ascii="Times" w:hAnsi="Times" w:cs="Times New Roman"/>
          <w:sz w:val="24"/>
          <w:szCs w:val="24"/>
        </w:rPr>
        <w:t xml:space="preserve">CARDIA study found no evidence for an effect of parity </w:t>
      </w:r>
      <w:r w:rsidR="000A7466" w:rsidRPr="00D912CE">
        <w:rPr>
          <w:rFonts w:ascii="Times" w:hAnsi="Times" w:cs="Times New Roman"/>
          <w:sz w:val="24"/>
          <w:szCs w:val="24"/>
        </w:rPr>
        <w:t xml:space="preserve">on TL </w:t>
      </w:r>
      <w:r w:rsidR="00F15C38" w:rsidRPr="00D912CE">
        <w:rPr>
          <w:rFonts w:ascii="Times" w:hAnsi="Times" w:cs="Times New Roman"/>
          <w:sz w:val="24"/>
          <w:szCs w:val="24"/>
        </w:rPr>
        <w:fldChar w:fldCharType="begin"/>
      </w:r>
      <w:r w:rsidR="000E2A88" w:rsidRPr="00D912CE">
        <w:rPr>
          <w:rFonts w:ascii="Times" w:hAnsi="Times" w:cs="Times New Roman"/>
          <w:sz w:val="24"/>
          <w:szCs w:val="24"/>
        </w:rPr>
        <w:instrText xml:space="preserve"> ADDIN ZOTERO_ITEM CSL_CITATION {"citationID":"a1qo0h7pra7","properties":{"formattedCitation":"(Lane-Cordova et al. 2017)","plainCitation":"(Lane-Cordova et al. 2017)"},"citationItems":[{"id":8108,"uris":["http://zotero.org/users/451958/items/FS8LEKCS"],"uri":["http://zotero.org/users/451958/items/FS8LEKCS"],"itemData":{"id":8108,"type":"article-journal","title":"Gravidity is not associated with telomere length in a biracial cohort of middle-aged women: The Coronary Artery Risk Development in Young Adults (CARDIA) study","container-title":"PLOS ONE","page":"e0186495","volume":"12","issue":"10","source":"PLoS Journals","abstract":"Objective Having experienced 2–3 births is associated with reduced mortality versus women with &lt;2 or ≥4 births. The effect of 2–3 births on lifespan may be associated with delayed cellular aging. We hypothesized telomere length, a marker of cellular aging, would be longer in women who had 2–3 pregnancies.   Methods Leukocyte telomere length was measured using quantitative real-time polymerase chain reaction in 620 women in CARDIA at the year 15 and 20 exams, expressed as the ratio of telomere repeat copy number to single-copy gene copy number (T/S). Number of pregnancies at the time of telomere length measurement was obtained (mean age = 41±0.1 years, average gravidity = 2.64±0.1 pregnancies). Participants were divided into 4 groups by number of pregnancies: 0, 1, 2–3, and ≥4, to test for differences in telomere length by gravidity group.   Results The mean and SD for telomere length was 0.98 ± 0.20 T/S in the whole cohort. There were no differences in mean telomere length between groups; 0.98±0.02 T/S in women with 0 pregnancies, 1.01±0.02 T/S in women with 1 pregnancy, 0.97±0.01 T/S in women with 2–3 pregnancies, and 0.99±0.02 T/S in women with ≥4 pregnancies (p = 0.51). We defined high-risk (shorter) telomere length as ≤25th percentile, and low-risk (longer) telomere length as ≥75 percentile. There were no differences in the prevalence of high-risk or low-risk telomere length between gravidity groups.   Conclusions Gravidity was not associated with telomere length in early middle age; the protective association of 2–3 births may act through other mechanisms.","DOI":"10.1371/journal.pone.0186495","ISSN":"1932-6203","shortTitle":"Gravidity is not associated with telomere length in a biracial cohort of middle-aged women","journalAbbreviation":"PLOS ONE","author":[{"family":"Lane-Cordova","given":"Abbi D."},{"family":"Puterman","given":"Eli"},{"family":"Gunderson","given":"Erica P."},{"family":"Chan","given":"Cheeling"},{"family":"Hou","given":"Lifang"},{"family":"Carnethon","given":"Mercedes"}],"issued":{"date-parts":[["2017",10,19]]}}}],"schema":"https://github.com/citation-style-language/schema/raw/master/csl-citation.json"} </w:instrText>
      </w:r>
      <w:r w:rsidR="00F15C38" w:rsidRPr="00D912CE">
        <w:rPr>
          <w:rFonts w:ascii="Times" w:hAnsi="Times" w:cs="Times New Roman"/>
          <w:sz w:val="24"/>
          <w:szCs w:val="24"/>
        </w:rPr>
        <w:fldChar w:fldCharType="separate"/>
      </w:r>
      <w:r w:rsidR="000E2A88" w:rsidRPr="00D912CE">
        <w:rPr>
          <w:rFonts w:ascii="Times" w:hAnsi="Times" w:cs="Times New Roman"/>
          <w:noProof/>
          <w:sz w:val="24"/>
          <w:szCs w:val="24"/>
        </w:rPr>
        <w:t>(Lane-Cordova et al. 2017)</w:t>
      </w:r>
      <w:r w:rsidR="00F15C38" w:rsidRPr="00D912CE">
        <w:rPr>
          <w:rFonts w:ascii="Times" w:hAnsi="Times" w:cs="Times New Roman"/>
          <w:sz w:val="24"/>
          <w:szCs w:val="24"/>
        </w:rPr>
        <w:fldChar w:fldCharType="end"/>
      </w:r>
      <w:r w:rsidRPr="00D912CE">
        <w:rPr>
          <w:rFonts w:ascii="Times" w:hAnsi="Times" w:cs="Times New Roman"/>
          <w:sz w:val="24"/>
          <w:szCs w:val="24"/>
        </w:rPr>
        <w:t xml:space="preserve">. The reasons for </w:t>
      </w:r>
      <w:r w:rsidR="003B58CF" w:rsidRPr="00D912CE">
        <w:rPr>
          <w:rFonts w:ascii="Times" w:hAnsi="Times" w:cs="Times New Roman"/>
          <w:sz w:val="24"/>
          <w:szCs w:val="24"/>
        </w:rPr>
        <w:t>such contrasting</w:t>
      </w:r>
      <w:r w:rsidRPr="00D912CE">
        <w:rPr>
          <w:rFonts w:ascii="Times" w:hAnsi="Times" w:cs="Times New Roman"/>
          <w:sz w:val="24"/>
          <w:szCs w:val="24"/>
        </w:rPr>
        <w:t xml:space="preserve"> findings are unclear, but may relate to pronounced differences in the age ranges and socio-ecological conditions in the</w:t>
      </w:r>
      <w:r w:rsidR="00976585" w:rsidRPr="00D912CE">
        <w:rPr>
          <w:rFonts w:ascii="Times" w:hAnsi="Times" w:cs="Times New Roman"/>
          <w:sz w:val="24"/>
          <w:szCs w:val="24"/>
        </w:rPr>
        <w:t xml:space="preserve"> different</w:t>
      </w:r>
      <w:r w:rsidRPr="00D912CE">
        <w:rPr>
          <w:rFonts w:ascii="Times" w:hAnsi="Times" w:cs="Times New Roman"/>
          <w:sz w:val="24"/>
          <w:szCs w:val="24"/>
        </w:rPr>
        <w:t xml:space="preserve"> populations </w:t>
      </w:r>
      <w:r w:rsidR="00976585" w:rsidRPr="00D912CE">
        <w:rPr>
          <w:rFonts w:ascii="Times" w:hAnsi="Times" w:cs="Times New Roman"/>
          <w:sz w:val="24"/>
          <w:szCs w:val="24"/>
        </w:rPr>
        <w:t>under investigation</w:t>
      </w:r>
      <w:r w:rsidRPr="00D912CE">
        <w:rPr>
          <w:rFonts w:ascii="Times" w:hAnsi="Times" w:cs="Times New Roman"/>
          <w:sz w:val="24"/>
          <w:szCs w:val="24"/>
        </w:rPr>
        <w:t xml:space="preserve">. TL attrition occurs more rapidly </w:t>
      </w:r>
      <w:r w:rsidR="00C4678D" w:rsidRPr="00D912CE">
        <w:rPr>
          <w:rFonts w:ascii="Times" w:hAnsi="Times" w:cs="Times New Roman"/>
          <w:sz w:val="24"/>
          <w:szCs w:val="24"/>
        </w:rPr>
        <w:t xml:space="preserve">at younger ages </w:t>
      </w:r>
      <w:r w:rsidR="00F15C38" w:rsidRPr="00D912CE">
        <w:rPr>
          <w:rFonts w:ascii="Times" w:hAnsi="Times" w:cs="Times New Roman"/>
          <w:sz w:val="24"/>
          <w:szCs w:val="24"/>
        </w:rPr>
        <w:fldChar w:fldCharType="begin"/>
      </w:r>
      <w:r w:rsidR="000E2A88" w:rsidRPr="00D912CE">
        <w:rPr>
          <w:rFonts w:ascii="Times" w:hAnsi="Times" w:cs="Times New Roman"/>
          <w:sz w:val="24"/>
          <w:szCs w:val="24"/>
        </w:rPr>
        <w:instrText xml:space="preserve"> ADDIN ZOTERO_ITEM CSL_CITATION {"citationID":"a1j9enk2iu6","properties":{"formattedCitation":"(Frenck et al. 1998)","plainCitation":"(Frenck et al. 1998)"},"citationItems":[{"id":8287,"uris":["http://zotero.org/users/451958/items/R6TNXS5Z"],"uri":["http://zotero.org/users/451958/items/R6TNXS5Z"],"itemData":{"id":8287,"type":"article-journal","title":"The rate of telomere sequence loss in human leukocytes varies with age","container-title":"Proceedings of the National Academy of Sciences","page":"5607–5610","volume":"95","issue":"10","source":"Google Scholar","author":[{"family":"Frenck","given":"Robert W."},{"family":"Blackburn","given":"Elizabeth H."},{"family":"Shannon","given":"Kevin M."}],"issued":{"date-parts":[["1998"]]}}}],"schema":"https://github.com/citation-style-language/schema/raw/master/csl-citation.json"} </w:instrText>
      </w:r>
      <w:r w:rsidR="00F15C38" w:rsidRPr="00D912CE">
        <w:rPr>
          <w:rFonts w:ascii="Times" w:hAnsi="Times" w:cs="Times New Roman"/>
          <w:sz w:val="24"/>
          <w:szCs w:val="24"/>
        </w:rPr>
        <w:fldChar w:fldCharType="separate"/>
      </w:r>
      <w:r w:rsidR="000E2A88" w:rsidRPr="00D912CE">
        <w:rPr>
          <w:rFonts w:ascii="Times" w:hAnsi="Times" w:cs="Times New Roman"/>
          <w:noProof/>
          <w:sz w:val="24"/>
          <w:szCs w:val="24"/>
        </w:rPr>
        <w:t>(Frenck et al. 1998)</w:t>
      </w:r>
      <w:r w:rsidR="00F15C38" w:rsidRPr="00D912CE">
        <w:rPr>
          <w:rFonts w:ascii="Times" w:hAnsi="Times" w:cs="Times New Roman"/>
          <w:sz w:val="24"/>
          <w:szCs w:val="24"/>
        </w:rPr>
        <w:fldChar w:fldCharType="end"/>
      </w:r>
      <w:r w:rsidRPr="00D912CE">
        <w:rPr>
          <w:rFonts w:ascii="Times" w:hAnsi="Times" w:cs="Times New Roman"/>
          <w:sz w:val="24"/>
          <w:szCs w:val="24"/>
        </w:rPr>
        <w:t xml:space="preserve">, suggesting that </w:t>
      </w:r>
      <w:r w:rsidR="00C4678D" w:rsidRPr="00D912CE">
        <w:rPr>
          <w:rFonts w:ascii="Times" w:hAnsi="Times" w:cs="Times New Roman"/>
          <w:sz w:val="24"/>
          <w:szCs w:val="24"/>
        </w:rPr>
        <w:t xml:space="preserve">any impacts of reproduction on the pace of TL attrition </w:t>
      </w:r>
      <w:r w:rsidR="00207905" w:rsidRPr="00D912CE">
        <w:rPr>
          <w:rFonts w:ascii="Times" w:hAnsi="Times" w:cs="Times New Roman"/>
          <w:sz w:val="24"/>
          <w:szCs w:val="24"/>
        </w:rPr>
        <w:t xml:space="preserve">could be </w:t>
      </w:r>
      <w:r w:rsidR="00F063DA" w:rsidRPr="00D912CE">
        <w:rPr>
          <w:rFonts w:ascii="Times" w:hAnsi="Times" w:cs="Times New Roman"/>
          <w:sz w:val="24"/>
          <w:szCs w:val="24"/>
        </w:rPr>
        <w:t>amplified</w:t>
      </w:r>
      <w:r w:rsidRPr="00D912CE">
        <w:rPr>
          <w:rFonts w:ascii="Times" w:hAnsi="Times" w:cs="Times New Roman"/>
          <w:sz w:val="24"/>
          <w:szCs w:val="24"/>
        </w:rPr>
        <w:t xml:space="preserve"> amo</w:t>
      </w:r>
      <w:r w:rsidR="00207905" w:rsidRPr="00D912CE">
        <w:rPr>
          <w:rFonts w:ascii="Times" w:hAnsi="Times" w:cs="Times New Roman"/>
          <w:sz w:val="24"/>
          <w:szCs w:val="24"/>
        </w:rPr>
        <w:t xml:space="preserve">ng young women, especially if reproduction overlaps with late stages of somatic growth </w:t>
      </w:r>
      <w:r w:rsidR="00F15C38" w:rsidRPr="00D912CE">
        <w:rPr>
          <w:rFonts w:ascii="Times" w:hAnsi="Times" w:cs="Times New Roman"/>
          <w:sz w:val="24"/>
          <w:szCs w:val="24"/>
        </w:rPr>
        <w:fldChar w:fldCharType="begin"/>
      </w:r>
      <w:r w:rsidR="000E2A88" w:rsidRPr="00D912CE">
        <w:rPr>
          <w:rFonts w:ascii="Times" w:hAnsi="Times" w:cs="Times New Roman"/>
          <w:sz w:val="24"/>
          <w:szCs w:val="24"/>
        </w:rPr>
        <w:instrText xml:space="preserve"> ADDIN ZOTERO_ITEM CSL_CITATION {"citationID":"abrrkkh211","properties":{"formattedCitation":"(Stearns 1992; Hill and Kaplan 1999)","plainCitation":"(Stearns 1992; Hill and Kaplan 1999)"},"citationItems":[{"id":7564,"uris":["http://zotero.org/users/451958/items/MP7NXKWZ"],"uri":["http://zotero.org/users/451958/items/MP7NXKWZ"],"itemData":{"id":7564,"type":"article-journal","title":"Life History Traits in Humans: Theory and Empirical Studies","container-title":"Annual Review of Anthropology","page":"397-430","volume":"28","issue":"1","source":"Annual Reviews","abstract":"Life history theory offers evolutionary explanations for the timing of life events, with a particular focus on age-schedules of fertility and mortality and growth. Traditional models examine trade-offs between current and future reproduction and quality versus quantity of offspring. These models can be used to understand questions concerning time of gestation, age of weaning, juvenile mortality profiles, age at maturation, adult body size, fertility rates, senescence, menopause, and the length of the life span. The trajectory of energy acquisition and its allocations is also an important part of life history theory. Modifications of these models have been developed to examine the period of learning, postweaning parental investment, and patterns of development. In this article, we combine energetic and demographic approaches in order to examine the human life course from an optimality perspective. The evolved life history solves related problems across two generations. The first set of decisions concerns how to maximize own lifetime net energy production that can be used for reproduction. The second set of decisions concerns how to maximize total offspring energy production (summed over all offspring).","DOI":"10.1146/annurev.anthro.28.1.397","note":"PMID: 12295622","shortTitle":"Life History Traits in Humans","author":[{"family":"Hill","given":"Kim"},{"family":"Kaplan","given":"and Hillard"}],"issued":{"date-parts":[["1999"]]}}},{"id":451,"uris":["http://zotero.org/users/451958/items/ZGIF4TVI"],"uri":["http://zotero.org/users/451958/items/ZGIF4TVI"],"itemData":{"id":451,"type":"book","title":"The Evolution of Life Histories","publisher":"Oxford University Press, USA","source":"Amazon.com","ISBN":"0-19-857741-9","author":[{"family":"Stearns","given":"Stephen C."}],"issued":{"date-parts":[["1992",7,16]]}}}],"schema":"https://github.com/citation-style-language/schema/raw/master/csl-citation.json"} </w:instrText>
      </w:r>
      <w:r w:rsidR="00F15C38" w:rsidRPr="00D912CE">
        <w:rPr>
          <w:rFonts w:ascii="Times" w:hAnsi="Times" w:cs="Times New Roman"/>
          <w:sz w:val="24"/>
          <w:szCs w:val="24"/>
        </w:rPr>
        <w:fldChar w:fldCharType="separate"/>
      </w:r>
      <w:r w:rsidR="000E2A88" w:rsidRPr="00D912CE">
        <w:rPr>
          <w:rFonts w:ascii="Times" w:hAnsi="Times" w:cs="Times New Roman"/>
          <w:noProof/>
          <w:sz w:val="24"/>
          <w:szCs w:val="24"/>
        </w:rPr>
        <w:t>(Stearns 1992; Hill and Kaplan 1999)</w:t>
      </w:r>
      <w:r w:rsidR="00F15C38" w:rsidRPr="00D912CE">
        <w:rPr>
          <w:rFonts w:ascii="Times" w:hAnsi="Times" w:cs="Times New Roman"/>
          <w:sz w:val="24"/>
          <w:szCs w:val="24"/>
        </w:rPr>
        <w:fldChar w:fldCharType="end"/>
      </w:r>
      <w:r w:rsidRPr="00D912CE">
        <w:rPr>
          <w:rFonts w:ascii="Times" w:hAnsi="Times" w:cs="Times New Roman"/>
          <w:sz w:val="24"/>
          <w:szCs w:val="24"/>
        </w:rPr>
        <w:t>. Our large sample</w:t>
      </w:r>
      <w:r w:rsidR="00042D68" w:rsidRPr="00D912CE">
        <w:rPr>
          <w:rFonts w:ascii="Times" w:hAnsi="Times" w:cs="Times New Roman"/>
          <w:sz w:val="24"/>
          <w:szCs w:val="24"/>
        </w:rPr>
        <w:t xml:space="preserve"> </w:t>
      </w:r>
      <w:r w:rsidRPr="00D912CE">
        <w:rPr>
          <w:rFonts w:ascii="Times" w:hAnsi="Times" w:cs="Times New Roman"/>
          <w:sz w:val="24"/>
          <w:szCs w:val="24"/>
        </w:rPr>
        <w:t>o</w:t>
      </w:r>
      <w:r w:rsidR="00823BDE" w:rsidRPr="00D912CE">
        <w:rPr>
          <w:rFonts w:ascii="Times" w:hAnsi="Times" w:cs="Times New Roman"/>
          <w:sz w:val="24"/>
          <w:szCs w:val="24"/>
        </w:rPr>
        <w:t>f blood</w:t>
      </w:r>
      <w:r w:rsidR="00393284" w:rsidRPr="00D912CE">
        <w:rPr>
          <w:rFonts w:ascii="Times" w:hAnsi="Times" w:cs="Times New Roman"/>
          <w:sz w:val="24"/>
          <w:szCs w:val="24"/>
        </w:rPr>
        <w:t>-</w:t>
      </w:r>
      <w:r w:rsidR="00823BDE" w:rsidRPr="00D912CE">
        <w:rPr>
          <w:rFonts w:ascii="Times" w:hAnsi="Times" w:cs="Times New Roman"/>
          <w:sz w:val="24"/>
          <w:szCs w:val="24"/>
        </w:rPr>
        <w:t>measured TL among young, similarly-aged women</w:t>
      </w:r>
      <w:r w:rsidR="00042D68" w:rsidRPr="00D912CE">
        <w:rPr>
          <w:rFonts w:ascii="Times" w:hAnsi="Times" w:cs="Times New Roman"/>
          <w:sz w:val="24"/>
          <w:szCs w:val="24"/>
        </w:rPr>
        <w:t xml:space="preserve"> </w:t>
      </w:r>
      <w:r w:rsidR="00207905" w:rsidRPr="00D912CE">
        <w:rPr>
          <w:rFonts w:ascii="Times" w:hAnsi="Times" w:cs="Times New Roman"/>
          <w:sz w:val="24"/>
          <w:szCs w:val="24"/>
        </w:rPr>
        <w:t xml:space="preserve">overcomes many of these limitations, and </w:t>
      </w:r>
      <w:r w:rsidR="00042D68" w:rsidRPr="00D912CE">
        <w:rPr>
          <w:rFonts w:ascii="Times" w:hAnsi="Times" w:cs="Times New Roman"/>
          <w:sz w:val="24"/>
          <w:szCs w:val="24"/>
        </w:rPr>
        <w:t>has</w:t>
      </w:r>
      <w:r w:rsidR="003B58CF" w:rsidRPr="00D912CE">
        <w:rPr>
          <w:rFonts w:ascii="Times" w:hAnsi="Times" w:cs="Times New Roman"/>
          <w:sz w:val="24"/>
          <w:szCs w:val="24"/>
        </w:rPr>
        <w:t xml:space="preserve"> the advantage of</w:t>
      </w:r>
      <w:r w:rsidR="00823BDE" w:rsidRPr="00D912CE">
        <w:rPr>
          <w:rFonts w:ascii="Times" w:hAnsi="Times" w:cs="Times New Roman"/>
          <w:sz w:val="24"/>
          <w:szCs w:val="24"/>
        </w:rPr>
        <w:t xml:space="preserve"> being free of confounding</w:t>
      </w:r>
      <w:r w:rsidR="003B58CF" w:rsidRPr="00D912CE">
        <w:rPr>
          <w:rFonts w:ascii="Times" w:hAnsi="Times" w:cs="Times New Roman"/>
          <w:sz w:val="24"/>
          <w:szCs w:val="24"/>
        </w:rPr>
        <w:t xml:space="preserve"> by concurrent secular trends in parity or other factors that might affect TL</w:t>
      </w:r>
      <w:r w:rsidR="00823BDE" w:rsidRPr="00D912CE">
        <w:rPr>
          <w:rFonts w:ascii="Times" w:hAnsi="Times" w:cs="Times New Roman"/>
          <w:sz w:val="24"/>
          <w:szCs w:val="24"/>
        </w:rPr>
        <w:t xml:space="preserve"> among women across a broader age range</w:t>
      </w:r>
      <w:r w:rsidR="003B58CF" w:rsidRPr="00D912CE">
        <w:rPr>
          <w:rFonts w:ascii="Times" w:hAnsi="Times" w:cs="Times New Roman"/>
          <w:sz w:val="24"/>
          <w:szCs w:val="24"/>
        </w:rPr>
        <w:t>.</w:t>
      </w:r>
    </w:p>
    <w:p w:rsidR="00891B5B" w:rsidRPr="00D912CE" w:rsidRDefault="0008612F" w:rsidP="0008612F">
      <w:pPr>
        <w:rPr>
          <w:rFonts w:ascii="Times" w:hAnsi="Times" w:cs="Times New Roman"/>
          <w:color w:val="808080" w:themeColor="background1" w:themeShade="80"/>
          <w:sz w:val="24"/>
          <w:szCs w:val="24"/>
        </w:rPr>
      </w:pPr>
      <w:r w:rsidRPr="00D912CE">
        <w:rPr>
          <w:rFonts w:ascii="Times" w:hAnsi="Times" w:cs="Times New Roman"/>
          <w:sz w:val="24"/>
          <w:szCs w:val="24"/>
        </w:rPr>
        <w:t xml:space="preserve">Telomere length and </w:t>
      </w:r>
      <w:proofErr w:type="spellStart"/>
      <w:r w:rsidRPr="00D912CE">
        <w:rPr>
          <w:rFonts w:ascii="Times" w:hAnsi="Times" w:cs="Times New Roman"/>
          <w:sz w:val="24"/>
          <w:szCs w:val="24"/>
        </w:rPr>
        <w:t>DNAmAge</w:t>
      </w:r>
      <w:proofErr w:type="spellEnd"/>
      <w:r w:rsidRPr="00D912CE">
        <w:rPr>
          <w:rFonts w:ascii="Times" w:hAnsi="Times" w:cs="Times New Roman"/>
          <w:sz w:val="24"/>
          <w:szCs w:val="24"/>
        </w:rPr>
        <w:t xml:space="preserve"> </w:t>
      </w:r>
      <w:r w:rsidR="006F1BE4" w:rsidRPr="00D912CE">
        <w:rPr>
          <w:rFonts w:ascii="Times" w:hAnsi="Times" w:cs="Times New Roman"/>
          <w:sz w:val="24"/>
          <w:szCs w:val="24"/>
        </w:rPr>
        <w:t>appear to</w:t>
      </w:r>
      <w:r w:rsidRPr="00D912CE">
        <w:rPr>
          <w:rFonts w:ascii="Times" w:hAnsi="Times" w:cs="Times New Roman"/>
          <w:sz w:val="24"/>
          <w:szCs w:val="24"/>
        </w:rPr>
        <w:t xml:space="preserve"> reflect different underlying biological pathways linking reproductive effort </w:t>
      </w:r>
      <w:r w:rsidR="006F1BE4" w:rsidRPr="00D912CE">
        <w:rPr>
          <w:rFonts w:ascii="Times" w:hAnsi="Times" w:cs="Times New Roman"/>
          <w:sz w:val="24"/>
          <w:szCs w:val="24"/>
        </w:rPr>
        <w:t xml:space="preserve">with </w:t>
      </w:r>
      <w:r w:rsidRPr="00D912CE">
        <w:rPr>
          <w:rFonts w:ascii="Times" w:hAnsi="Times" w:cs="Times New Roman"/>
          <w:sz w:val="24"/>
          <w:szCs w:val="24"/>
        </w:rPr>
        <w:t xml:space="preserve">somatic senescence. </w:t>
      </w:r>
      <w:r w:rsidR="00393284" w:rsidRPr="00D912CE">
        <w:rPr>
          <w:rFonts w:ascii="Times" w:hAnsi="Times" w:cs="Times New Roman"/>
          <w:sz w:val="24"/>
          <w:szCs w:val="24"/>
        </w:rPr>
        <w:t xml:space="preserve">Telomere length </w:t>
      </w:r>
      <w:r w:rsidRPr="00D912CE">
        <w:rPr>
          <w:rFonts w:ascii="Times" w:hAnsi="Times" w:cs="Times New Roman"/>
          <w:sz w:val="24"/>
          <w:szCs w:val="24"/>
        </w:rPr>
        <w:t xml:space="preserve">and </w:t>
      </w:r>
      <w:proofErr w:type="spellStart"/>
      <w:r w:rsidRPr="00D912CE">
        <w:rPr>
          <w:rFonts w:ascii="Times" w:hAnsi="Times" w:cs="Times New Roman"/>
          <w:sz w:val="24"/>
          <w:szCs w:val="24"/>
        </w:rPr>
        <w:t>DNAmAge</w:t>
      </w:r>
      <w:proofErr w:type="spellEnd"/>
      <w:r w:rsidR="008E7CA5" w:rsidRPr="00D912CE">
        <w:rPr>
          <w:rFonts w:ascii="Times" w:hAnsi="Times" w:cs="Times New Roman"/>
          <w:sz w:val="24"/>
          <w:szCs w:val="24"/>
        </w:rPr>
        <w:t xml:space="preserve"> measured in the same individuals</w:t>
      </w:r>
      <w:r w:rsidRPr="00D912CE">
        <w:rPr>
          <w:rFonts w:ascii="Times" w:hAnsi="Times" w:cs="Times New Roman"/>
          <w:sz w:val="24"/>
          <w:szCs w:val="24"/>
        </w:rPr>
        <w:t xml:space="preserve"> have been independently associated with aging and mortality in prior studies</w:t>
      </w:r>
      <w:r w:rsidR="0019133F" w:rsidRPr="00D912CE">
        <w:rPr>
          <w:rFonts w:ascii="Times" w:hAnsi="Times" w:cs="Times New Roman"/>
          <w:sz w:val="24"/>
          <w:szCs w:val="24"/>
        </w:rPr>
        <w:t xml:space="preserve"> </w:t>
      </w:r>
      <w:r w:rsidR="00F15C38" w:rsidRPr="00D912CE">
        <w:rPr>
          <w:rFonts w:ascii="Times" w:hAnsi="Times" w:cs="Times New Roman"/>
          <w:sz w:val="24"/>
          <w:szCs w:val="24"/>
        </w:rPr>
        <w:fldChar w:fldCharType="begin"/>
      </w:r>
      <w:r w:rsidR="000E2A88" w:rsidRPr="00D912CE">
        <w:rPr>
          <w:rFonts w:ascii="Times" w:hAnsi="Times" w:cs="Times New Roman"/>
          <w:sz w:val="24"/>
          <w:szCs w:val="24"/>
        </w:rPr>
        <w:instrText xml:space="preserve"> ADDIN ZOTERO_ITEM CSL_CITATION {"citationID":"a22n804mitq","properties":{"formattedCitation":"(Lowe et al. 2016; Marioni et al. 2016)","plainCitation":"(Lowe et al. 2016; Marioni et al. 2016)"},"citationItems":[{"id":6641,"uris":["http://zotero.org/users/451958/items/TKF5Z6VM"],"uri":["http://zotero.org/users/451958/items/TKF5Z6VM"],"itemData":{"id":6641,"type":"article-journal","title":"The epigenetic clock and telomere length are independently associated with chronological age and mortality","container-title":"International Journal of Epidemiology","page":"dyw041","source":"ije.oxfordjournals.org.turing.library.northwestern.edu","abstract":"Background: Telomere length and DNA methylation have been proposed as biological clock measures that track chronological age. Whether they change in tandem, or contribute independently to the prediction of chronological age, is not known.\nMethods: We address these points using data from two Scottish cohorts: the Lothian Birth Cohorts of 1921 (LBC1921) and 1936 (LBC1936). Telomere length and epigenetic clock estimates from DNA methylation were measured in 920 LBC1936 participants (ages 70, 73 and 76 years) and in 414 LBC1921 participants (ages 79, 87 and 90 years).\nResults: The epigenetic clock changed over time at roughly the same rate as chronological age in both cohorts. Telomere length decreased at 48–67 base pairs per year on average. Weak, non-significant correlations were found between epigenetic clock estimates and telomere length. Telomere length explained 6.6% of the variance in age in LBC1921, the epigenetic clock explained 10.0%, and combined they explained 17.3% (all P &lt; 1 × 10−7). Corresponding figures for the LBC1936 cohort were 14.3%, 11.7% and 19.5% (all P &lt; 1 × 10−12). In a combined cohorts analysis, the respective estimates were 2.8%, 28.5% and 29.5%. Also in a combined cohorts analysis, a one standard deviation increase in baseline epigenetic age was linked to a 22% increased mortality risk (P = 2.6 × 10−4) whereas, in the same model, a one standard deviation increase in baseline telomere length was independently linked to an 11% decreased mortality risk (P = 0.06).\nConclusions: These results suggest that telomere length and epigenetic clock estimates are independent predictors of chronological age and mortality risk.","DOI":"10.1093/ije/dyw041","ISSN":"0300-5771, 1464-3685","note":"PMID: 27075770","journalAbbreviation":"Int. J. Epidemiol.","language":"en","author":[{"family":"Marioni","given":"Riccardo E."},{"family":"Harris","given":"Sarah E."},{"family":"Shah","given":"Sonia"},{"family":"McRae","given":"Allan F."},{"family":"Zglinicki","given":"Thomas","dropping-particle":"von"},{"family":"Martin-Ruiz","given":"Carmen"},{"family":"Wray","given":"Naomi R."},{"family":"Visscher","given":"Peter M."},{"family":"Deary","given":"Ian J."}],"issued":{"date-parts":[["2016",4,13]]}}},{"id":7319,"uris":["http://zotero.org/users/451958/items/7BPIFNAV"],"uri":["http://zotero.org/users/451958/items/7BPIFNAV"],"itemData":{"id":7319,"type":"article-journal","title":"Epigenetic clock analyses of cellular senescence and ageing","container-title":"Oncotarget","page":"8524","volume":"7","issue":"8","source":"Google Scholar","author":[{"family":"Lowe","given":"Donna"},{"family":"Horvath","given":"Steve"},{"family":"Raj","given":"Kenneth"}],"issued":{"date-parts":[["2016"]]}}}],"schema":"https://github.com/citation-style-language/schema/raw/master/csl-citation.json"} </w:instrText>
      </w:r>
      <w:r w:rsidR="00F15C38" w:rsidRPr="00D912CE">
        <w:rPr>
          <w:rFonts w:ascii="Times" w:hAnsi="Times" w:cs="Times New Roman"/>
          <w:sz w:val="24"/>
          <w:szCs w:val="24"/>
        </w:rPr>
        <w:fldChar w:fldCharType="separate"/>
      </w:r>
      <w:r w:rsidR="000E2A88" w:rsidRPr="00D912CE">
        <w:rPr>
          <w:rFonts w:ascii="Times" w:hAnsi="Times" w:cs="Times New Roman"/>
          <w:noProof/>
          <w:sz w:val="24"/>
          <w:szCs w:val="24"/>
        </w:rPr>
        <w:t>(Lowe et al. 2016; Marioni et al. 2016)</w:t>
      </w:r>
      <w:r w:rsidR="00F15C38" w:rsidRPr="00D912CE">
        <w:rPr>
          <w:rFonts w:ascii="Times" w:hAnsi="Times" w:cs="Times New Roman"/>
          <w:sz w:val="24"/>
          <w:szCs w:val="24"/>
        </w:rPr>
        <w:fldChar w:fldCharType="end"/>
      </w:r>
      <w:r w:rsidRPr="00D912CE">
        <w:rPr>
          <w:rFonts w:ascii="Times" w:hAnsi="Times" w:cs="Times New Roman"/>
          <w:sz w:val="24"/>
          <w:szCs w:val="24"/>
        </w:rPr>
        <w:t>, and were not associated with each other in this study</w:t>
      </w:r>
      <w:r w:rsidR="00393284" w:rsidRPr="00D912CE">
        <w:rPr>
          <w:rFonts w:ascii="Times" w:hAnsi="Times" w:cs="Times New Roman"/>
          <w:sz w:val="24"/>
          <w:szCs w:val="24"/>
        </w:rPr>
        <w:t xml:space="preserve"> – although the very narrow age range of our sample (</w:t>
      </w:r>
      <w:r w:rsidR="0019133F" w:rsidRPr="00D912CE">
        <w:rPr>
          <w:rFonts w:ascii="Times" w:hAnsi="Times" w:cs="Times New Roman"/>
          <w:sz w:val="24"/>
          <w:szCs w:val="24"/>
        </w:rPr>
        <w:t>&lt;</w:t>
      </w:r>
      <w:r w:rsidR="00393284" w:rsidRPr="00D912CE">
        <w:rPr>
          <w:rFonts w:ascii="Times" w:hAnsi="Times" w:cs="Times New Roman"/>
          <w:sz w:val="24"/>
          <w:szCs w:val="24"/>
        </w:rPr>
        <w:t>2 years) may have contributed to this finding</w:t>
      </w:r>
      <w:r w:rsidRPr="00D912CE">
        <w:rPr>
          <w:rFonts w:ascii="Times" w:hAnsi="Times" w:cs="Times New Roman"/>
          <w:sz w:val="24"/>
          <w:szCs w:val="24"/>
        </w:rPr>
        <w:t xml:space="preserve">. </w:t>
      </w:r>
      <w:r w:rsidR="00393284" w:rsidRPr="00D912CE">
        <w:rPr>
          <w:rFonts w:ascii="Times" w:hAnsi="Times" w:cs="Times New Roman"/>
          <w:sz w:val="24"/>
          <w:szCs w:val="24"/>
        </w:rPr>
        <w:t xml:space="preserve">It is also notable that </w:t>
      </w:r>
      <w:proofErr w:type="spellStart"/>
      <w:r w:rsidRPr="00D912CE">
        <w:rPr>
          <w:rFonts w:ascii="Times" w:hAnsi="Times" w:cs="Times New Roman"/>
          <w:sz w:val="24"/>
          <w:szCs w:val="24"/>
        </w:rPr>
        <w:t>DNAmAge</w:t>
      </w:r>
      <w:proofErr w:type="spellEnd"/>
      <w:r w:rsidRPr="00D912CE">
        <w:rPr>
          <w:rFonts w:ascii="Times" w:hAnsi="Times" w:cs="Times New Roman"/>
          <w:sz w:val="24"/>
          <w:szCs w:val="24"/>
        </w:rPr>
        <w:t xml:space="preserve"> was </w:t>
      </w:r>
      <w:r w:rsidR="00042D68" w:rsidRPr="00D912CE">
        <w:rPr>
          <w:rFonts w:ascii="Times" w:hAnsi="Times" w:cs="Times New Roman"/>
          <w:sz w:val="24"/>
          <w:szCs w:val="24"/>
        </w:rPr>
        <w:t>slightly elevated relative to</w:t>
      </w:r>
      <w:r w:rsidRPr="00D912CE">
        <w:rPr>
          <w:rFonts w:ascii="Times" w:hAnsi="Times" w:cs="Times New Roman"/>
          <w:sz w:val="24"/>
          <w:szCs w:val="24"/>
        </w:rPr>
        <w:t xml:space="preserve"> chronological age</w:t>
      </w:r>
      <w:r w:rsidR="001D65B8" w:rsidRPr="00D912CE">
        <w:rPr>
          <w:rFonts w:ascii="Times" w:hAnsi="Times" w:cs="Times New Roman"/>
          <w:sz w:val="24"/>
          <w:szCs w:val="24"/>
        </w:rPr>
        <w:t xml:space="preserve"> </w:t>
      </w:r>
      <w:r w:rsidR="00393284" w:rsidRPr="00D912CE">
        <w:rPr>
          <w:rFonts w:ascii="Times" w:hAnsi="Times" w:cs="Times New Roman"/>
          <w:sz w:val="24"/>
          <w:szCs w:val="24"/>
        </w:rPr>
        <w:t>at Cebu</w:t>
      </w:r>
      <w:r w:rsidRPr="00D912CE">
        <w:rPr>
          <w:rFonts w:ascii="Times" w:hAnsi="Times" w:cs="Times New Roman"/>
          <w:sz w:val="24"/>
          <w:szCs w:val="24"/>
        </w:rPr>
        <w:t xml:space="preserve">, while </w:t>
      </w:r>
      <w:proofErr w:type="spellStart"/>
      <w:r w:rsidRPr="00D912CE">
        <w:rPr>
          <w:rFonts w:ascii="Times" w:hAnsi="Times" w:cs="Times New Roman"/>
          <w:sz w:val="24"/>
          <w:szCs w:val="24"/>
        </w:rPr>
        <w:t>TLs</w:t>
      </w:r>
      <w:proofErr w:type="spellEnd"/>
      <w:r w:rsidRPr="00D912CE">
        <w:rPr>
          <w:rFonts w:ascii="Times" w:hAnsi="Times" w:cs="Times New Roman"/>
          <w:sz w:val="24"/>
          <w:szCs w:val="24"/>
        </w:rPr>
        <w:t xml:space="preserve"> </w:t>
      </w:r>
      <w:r w:rsidR="00393284" w:rsidRPr="00D912CE">
        <w:rPr>
          <w:rFonts w:ascii="Times" w:hAnsi="Times" w:cs="Times New Roman"/>
          <w:sz w:val="24"/>
          <w:szCs w:val="24"/>
        </w:rPr>
        <w:t xml:space="preserve">were </w:t>
      </w:r>
      <w:r w:rsidRPr="00D912CE">
        <w:rPr>
          <w:rFonts w:ascii="Times" w:hAnsi="Times" w:cs="Times New Roman"/>
          <w:sz w:val="24"/>
          <w:szCs w:val="24"/>
        </w:rPr>
        <w:t xml:space="preserve">on the long side and show </w:t>
      </w:r>
      <w:r w:rsidR="00393284" w:rsidRPr="00D912CE">
        <w:rPr>
          <w:rFonts w:ascii="Times" w:hAnsi="Times" w:cs="Times New Roman"/>
          <w:sz w:val="24"/>
          <w:szCs w:val="24"/>
        </w:rPr>
        <w:t xml:space="preserve">evidence for </w:t>
      </w:r>
      <w:r w:rsidRPr="00D912CE">
        <w:rPr>
          <w:rFonts w:ascii="Times" w:hAnsi="Times" w:cs="Times New Roman"/>
          <w:sz w:val="24"/>
          <w:szCs w:val="24"/>
        </w:rPr>
        <w:t xml:space="preserve">a slightly </w:t>
      </w:r>
      <w:r w:rsidR="00393284" w:rsidRPr="00D912CE">
        <w:rPr>
          <w:rFonts w:ascii="Times" w:hAnsi="Times" w:cs="Times New Roman"/>
          <w:sz w:val="24"/>
          <w:szCs w:val="24"/>
        </w:rPr>
        <w:t xml:space="preserve">slower </w:t>
      </w:r>
      <w:r w:rsidRPr="00D912CE">
        <w:rPr>
          <w:rFonts w:ascii="Times" w:hAnsi="Times" w:cs="Times New Roman"/>
          <w:sz w:val="24"/>
          <w:szCs w:val="24"/>
        </w:rPr>
        <w:t>attrition rate</w:t>
      </w:r>
      <w:r w:rsidR="00393284" w:rsidRPr="00D912CE">
        <w:rPr>
          <w:rFonts w:ascii="Times" w:hAnsi="Times" w:cs="Times New Roman"/>
          <w:sz w:val="24"/>
          <w:szCs w:val="24"/>
        </w:rPr>
        <w:t xml:space="preserve"> </w:t>
      </w:r>
      <w:r w:rsidR="00617DF5" w:rsidRPr="00D912CE">
        <w:rPr>
          <w:rFonts w:ascii="Times" w:hAnsi="Times" w:cs="Times New Roman"/>
          <w:sz w:val="24"/>
          <w:szCs w:val="24"/>
        </w:rPr>
        <w:t>relative to</w:t>
      </w:r>
      <w:r w:rsidR="00393284" w:rsidRPr="00D912CE">
        <w:rPr>
          <w:rFonts w:ascii="Times" w:hAnsi="Times" w:cs="Times New Roman"/>
          <w:sz w:val="24"/>
          <w:szCs w:val="24"/>
        </w:rPr>
        <w:t xml:space="preserve"> other populations</w:t>
      </w:r>
      <w:r w:rsidRPr="00D912CE">
        <w:rPr>
          <w:rFonts w:ascii="Times" w:hAnsi="Times" w:cs="Times New Roman"/>
          <w:sz w:val="24"/>
          <w:szCs w:val="24"/>
        </w:rPr>
        <w:t xml:space="preserve"> </w:t>
      </w:r>
      <w:r w:rsidR="00976585" w:rsidRPr="00D912CE">
        <w:rPr>
          <w:rFonts w:ascii="Times" w:hAnsi="Times" w:cs="Times New Roman"/>
          <w:sz w:val="24"/>
          <w:szCs w:val="24"/>
        </w:rPr>
        <w:t>(</w:t>
      </w:r>
      <w:r w:rsidR="001964BE" w:rsidRPr="00D912CE">
        <w:rPr>
          <w:rFonts w:ascii="Times" w:hAnsi="Times" w:cs="Times New Roman"/>
          <w:sz w:val="24"/>
          <w:szCs w:val="24"/>
        </w:rPr>
        <w:t>Table S</w:t>
      </w:r>
      <w:r w:rsidR="00976585" w:rsidRPr="00D912CE">
        <w:rPr>
          <w:rFonts w:ascii="Times" w:hAnsi="Times" w:cs="Times New Roman"/>
          <w:sz w:val="24"/>
          <w:szCs w:val="24"/>
        </w:rPr>
        <w:t>1)</w:t>
      </w:r>
      <w:r w:rsidR="00617DF5" w:rsidRPr="00D912CE">
        <w:rPr>
          <w:rFonts w:ascii="Times" w:hAnsi="Times" w:cs="Times New Roman"/>
          <w:sz w:val="24"/>
          <w:szCs w:val="24"/>
        </w:rPr>
        <w:t xml:space="preserve">. This finding further supports </w:t>
      </w:r>
      <w:r w:rsidR="001D65B8" w:rsidRPr="00D912CE">
        <w:rPr>
          <w:rFonts w:ascii="Times" w:hAnsi="Times" w:cs="Times New Roman"/>
          <w:sz w:val="24"/>
          <w:szCs w:val="24"/>
        </w:rPr>
        <w:t xml:space="preserve">that TL and </w:t>
      </w:r>
      <w:proofErr w:type="spellStart"/>
      <w:r w:rsidR="001D65B8" w:rsidRPr="00D912CE">
        <w:rPr>
          <w:rFonts w:ascii="Times" w:hAnsi="Times" w:cs="Times New Roman"/>
          <w:sz w:val="24"/>
          <w:szCs w:val="24"/>
        </w:rPr>
        <w:t>DNAmAge</w:t>
      </w:r>
      <w:proofErr w:type="spellEnd"/>
      <w:r w:rsidR="001D65B8" w:rsidRPr="00D912CE">
        <w:rPr>
          <w:rFonts w:ascii="Times" w:hAnsi="Times" w:cs="Times New Roman"/>
          <w:sz w:val="24"/>
          <w:szCs w:val="24"/>
        </w:rPr>
        <w:t xml:space="preserve"> are independent markers of senescence</w:t>
      </w:r>
      <w:r w:rsidR="00DF5F46" w:rsidRPr="00D912CE">
        <w:rPr>
          <w:rFonts w:ascii="Times" w:hAnsi="Times" w:cs="Times New Roman"/>
          <w:sz w:val="24"/>
          <w:szCs w:val="24"/>
        </w:rPr>
        <w:t xml:space="preserve"> in this population</w:t>
      </w:r>
      <w:r w:rsidR="00976585" w:rsidRPr="00D912CE">
        <w:rPr>
          <w:rFonts w:ascii="Times" w:hAnsi="Times" w:cs="Times New Roman"/>
          <w:sz w:val="24"/>
          <w:szCs w:val="24"/>
        </w:rPr>
        <w:t>. Accelerated</w:t>
      </w:r>
      <w:r w:rsidRPr="00D912CE">
        <w:rPr>
          <w:rFonts w:ascii="Times" w:hAnsi="Times" w:cs="Times New Roman"/>
          <w:sz w:val="24"/>
          <w:szCs w:val="24"/>
        </w:rPr>
        <w:t xml:space="preserve"> TL attrition</w:t>
      </w:r>
      <w:r w:rsidR="001D65B8" w:rsidRPr="00D912CE">
        <w:rPr>
          <w:rFonts w:ascii="Times" w:hAnsi="Times" w:cs="Times New Roman"/>
          <w:sz w:val="24"/>
          <w:szCs w:val="24"/>
        </w:rPr>
        <w:t xml:space="preserve"> –</w:t>
      </w:r>
      <w:r w:rsidR="00976585" w:rsidRPr="00D912CE">
        <w:rPr>
          <w:rFonts w:ascii="Times" w:hAnsi="Times" w:cs="Times New Roman"/>
          <w:sz w:val="24"/>
          <w:szCs w:val="24"/>
        </w:rPr>
        <w:t xml:space="preserve"> a measure of ‘mitotic age’</w:t>
      </w:r>
      <w:r w:rsidR="001D65B8" w:rsidRPr="00D912CE">
        <w:rPr>
          <w:rFonts w:ascii="Times" w:hAnsi="Times" w:cs="Times New Roman"/>
          <w:sz w:val="24"/>
          <w:szCs w:val="24"/>
        </w:rPr>
        <w:t xml:space="preserve"> </w:t>
      </w:r>
      <w:r w:rsidR="00393284" w:rsidRPr="00D912CE">
        <w:rPr>
          <w:rFonts w:ascii="Times" w:hAnsi="Times" w:cs="Times New Roman"/>
          <w:sz w:val="24"/>
          <w:szCs w:val="24"/>
        </w:rPr>
        <w:t xml:space="preserve">that is modified directly by cellular division </w:t>
      </w:r>
      <w:r w:rsidR="001D65B8" w:rsidRPr="00D912CE">
        <w:rPr>
          <w:rFonts w:ascii="Times" w:hAnsi="Times" w:cs="Times New Roman"/>
          <w:sz w:val="24"/>
          <w:szCs w:val="24"/>
        </w:rPr>
        <w:t xml:space="preserve">– </w:t>
      </w:r>
      <w:r w:rsidR="00393284" w:rsidRPr="00D912CE">
        <w:rPr>
          <w:rFonts w:ascii="Times" w:hAnsi="Times" w:cs="Times New Roman"/>
          <w:sz w:val="24"/>
          <w:szCs w:val="24"/>
        </w:rPr>
        <w:t xml:space="preserve">could </w:t>
      </w:r>
      <w:r w:rsidR="00976585" w:rsidRPr="00D912CE">
        <w:rPr>
          <w:rFonts w:ascii="Times" w:hAnsi="Times" w:cs="Times New Roman"/>
          <w:sz w:val="24"/>
          <w:szCs w:val="24"/>
        </w:rPr>
        <w:t xml:space="preserve">stem </w:t>
      </w:r>
      <w:r w:rsidR="006F1BE4" w:rsidRPr="00D912CE">
        <w:rPr>
          <w:rFonts w:ascii="Times" w:hAnsi="Times" w:cs="Times New Roman"/>
          <w:sz w:val="24"/>
          <w:szCs w:val="24"/>
        </w:rPr>
        <w:t xml:space="preserve">from </w:t>
      </w:r>
      <w:r w:rsidR="00393284" w:rsidRPr="00D912CE">
        <w:rPr>
          <w:rFonts w:ascii="Times" w:hAnsi="Times" w:cs="Times New Roman"/>
          <w:sz w:val="24"/>
          <w:szCs w:val="24"/>
        </w:rPr>
        <w:t xml:space="preserve">factors that modify cellular proliferation rates, such as the elevated </w:t>
      </w:r>
      <w:r w:rsidRPr="00D912CE">
        <w:rPr>
          <w:rFonts w:ascii="Times" w:hAnsi="Times" w:cs="Times New Roman"/>
          <w:sz w:val="24"/>
          <w:szCs w:val="24"/>
        </w:rPr>
        <w:t>inflammation</w:t>
      </w:r>
      <w:r w:rsidR="00DF5F46" w:rsidRPr="00D912CE">
        <w:rPr>
          <w:rFonts w:ascii="Times" w:hAnsi="Times" w:cs="Times New Roman"/>
          <w:sz w:val="24"/>
          <w:szCs w:val="24"/>
        </w:rPr>
        <w:t>,</w:t>
      </w:r>
      <w:r w:rsidR="006F1BE4" w:rsidRPr="00D912CE">
        <w:rPr>
          <w:rFonts w:ascii="Times" w:hAnsi="Times" w:cs="Times New Roman"/>
          <w:sz w:val="24"/>
          <w:szCs w:val="24"/>
        </w:rPr>
        <w:t xml:space="preserve"> blood cell </w:t>
      </w:r>
      <w:r w:rsidR="002E1210" w:rsidRPr="00D912CE">
        <w:rPr>
          <w:rFonts w:ascii="Times" w:hAnsi="Times" w:cs="Times New Roman"/>
          <w:sz w:val="24"/>
          <w:szCs w:val="24"/>
        </w:rPr>
        <w:t>production, and</w:t>
      </w:r>
      <w:r w:rsidR="001D65B8" w:rsidRPr="00D912CE">
        <w:rPr>
          <w:rFonts w:ascii="Times" w:hAnsi="Times" w:cs="Times New Roman"/>
          <w:sz w:val="24"/>
          <w:szCs w:val="24"/>
        </w:rPr>
        <w:t xml:space="preserve"> cell-turnover </w:t>
      </w:r>
      <w:r w:rsidR="00DF5F46" w:rsidRPr="00D912CE">
        <w:rPr>
          <w:rFonts w:ascii="Times" w:hAnsi="Times" w:cs="Times New Roman"/>
          <w:sz w:val="24"/>
          <w:szCs w:val="24"/>
        </w:rPr>
        <w:t>rates</w:t>
      </w:r>
      <w:r w:rsidR="00617DF5" w:rsidRPr="00D912CE">
        <w:rPr>
          <w:rFonts w:ascii="Times" w:hAnsi="Times" w:cs="Times New Roman"/>
          <w:sz w:val="24"/>
          <w:szCs w:val="24"/>
        </w:rPr>
        <w:t>, all of which</w:t>
      </w:r>
      <w:r w:rsidR="00DF5F46" w:rsidRPr="00D912CE">
        <w:rPr>
          <w:rFonts w:ascii="Times" w:hAnsi="Times" w:cs="Times New Roman"/>
          <w:sz w:val="24"/>
          <w:szCs w:val="24"/>
        </w:rPr>
        <w:t xml:space="preserve"> </w:t>
      </w:r>
      <w:r w:rsidR="00393284" w:rsidRPr="00D912CE">
        <w:rPr>
          <w:rFonts w:ascii="Times" w:hAnsi="Times" w:cs="Times New Roman"/>
          <w:sz w:val="24"/>
          <w:szCs w:val="24"/>
        </w:rPr>
        <w:t xml:space="preserve">that characterize </w:t>
      </w:r>
      <w:r w:rsidR="006F1BE4" w:rsidRPr="00D912CE">
        <w:rPr>
          <w:rFonts w:ascii="Times" w:hAnsi="Times" w:cs="Times New Roman"/>
          <w:sz w:val="24"/>
          <w:szCs w:val="24"/>
        </w:rPr>
        <w:t>pregnancy</w:t>
      </w:r>
      <w:r w:rsidR="00393284" w:rsidRPr="00D912CE">
        <w:rPr>
          <w:rFonts w:ascii="Times" w:hAnsi="Times" w:cs="Times New Roman"/>
          <w:sz w:val="24"/>
          <w:szCs w:val="24"/>
        </w:rPr>
        <w:t xml:space="preserve"> in this and other samples </w:t>
      </w:r>
      <w:r w:rsidR="00F15C38" w:rsidRPr="00D912CE">
        <w:rPr>
          <w:rFonts w:ascii="Times" w:hAnsi="Times" w:cs="Times New Roman"/>
          <w:sz w:val="24"/>
          <w:szCs w:val="24"/>
        </w:rPr>
        <w:fldChar w:fldCharType="begin"/>
      </w:r>
      <w:r w:rsidR="000E2A88" w:rsidRPr="00D912CE">
        <w:rPr>
          <w:rFonts w:ascii="Times" w:hAnsi="Times" w:cs="Times New Roman"/>
          <w:sz w:val="24"/>
          <w:szCs w:val="24"/>
        </w:rPr>
        <w:instrText xml:space="preserve"> ADDIN ZOTERO_ITEM CSL_CITATION {"citationID":"a184l8bqoev","properties":{"formattedCitation":"(Kuzawa et al. 2013)","plainCitation":"(Kuzawa et al. 2013)"},"citationItems":[{"id":8301,"uris":["http://zotero.org/users/451958/items/EW6NF3WZ"],"uri":["http://zotero.org/users/451958/items/EW6NF3WZ"],"itemData":{"id":8301,"type":"article-journal","title":"C-reactive protein by pregnancy and lactational status among Filipino young adult women","container-title":"American Journal of Human Biology","page":"131-134","volume":"25","issue":"1","source":"Wiley Online Library","abstract":"Objectives:\n\nPregnancy and lactation involve adaptations in immune regulation, but little is known about cross-cultural variation in inflammatory changes during pregnancy or lactation. Here we report concentrations of C-reactive protein (CRP) in a large cross-sectional sample of healthy Filipino women who vary in parity, gestational, and lactational status, and who come from a population previously described as having low CRP.\n\n\nMethods:\n\nFasting plasma CRP was measured among female participants (ages 20.8–22.4 years) in the Cebu Longitudinal Health and Nutrition Survey (n = 822).\n\n\nResults:\n\nMedian CRP was 0.2 mg/l in nulliparous women and peaked at 2.0 mg/l in women in their 3rd trimester of pregnancy. Parous but post-partum women had higher CRP compared to nulliparous women, which was largely explained by body composition differences as reflected in waist circumference and skinfold measures. Among post-partum women with infants, CRP was similar in women who were currently breastfeeding compared to those who were not.\n\n\nConclusions:\n\nAt Cebu, women late in gestation have 10-fold higher C-reactive protein compared to nulliparous women, with no evidence that lactation is inflammatory. These population-based findings are similar with findings from prior clinic-based studies and are consistent with the maternal immunological adaptations initiated during pregnancy. The tendency of human females to spend more time than females of other great apes in gestation rather than lactation suggests that the human life history strategy involved increased time spent by reproductively aged females in a pro-inflammatory state. Am. J. Hum. Biol., 2013. © 2012Wiley Periodicals, Inc.","DOI":"10.1002/ajhb.22351","ISSN":"1520-6300","journalAbbreviation":"Am. J. Hum. Biol.","language":"en","author":[{"family":"Kuzawa","given":"Christopher W."},{"family":"Adair","given":"Linda S."},{"family":"Borja","given":"Judith"},{"family":"Mcdade","given":"Thomas W."}],"issued":{"date-parts":[["2013",1,1]]}}}],"schema":"https://github.com/citation-style-language/schema/raw/master/csl-citation.json"} </w:instrText>
      </w:r>
      <w:r w:rsidR="00F15C38" w:rsidRPr="00D912CE">
        <w:rPr>
          <w:rFonts w:ascii="Times" w:hAnsi="Times" w:cs="Times New Roman"/>
          <w:sz w:val="24"/>
          <w:szCs w:val="24"/>
        </w:rPr>
        <w:fldChar w:fldCharType="separate"/>
      </w:r>
      <w:r w:rsidR="000E2A88" w:rsidRPr="00D912CE">
        <w:rPr>
          <w:rFonts w:ascii="Times" w:hAnsi="Times" w:cs="Times New Roman"/>
          <w:noProof/>
          <w:sz w:val="24"/>
          <w:szCs w:val="24"/>
        </w:rPr>
        <w:t>(Kuzawa et al. 2013)</w:t>
      </w:r>
      <w:r w:rsidR="00F15C38" w:rsidRPr="00D912CE">
        <w:rPr>
          <w:rFonts w:ascii="Times" w:hAnsi="Times" w:cs="Times New Roman"/>
          <w:sz w:val="24"/>
          <w:szCs w:val="24"/>
        </w:rPr>
        <w:fldChar w:fldCharType="end"/>
      </w:r>
      <w:r w:rsidR="00891B5B" w:rsidRPr="00D912CE">
        <w:rPr>
          <w:rFonts w:ascii="Times" w:hAnsi="Times" w:cs="Times New Roman"/>
          <w:sz w:val="24"/>
          <w:szCs w:val="24"/>
        </w:rPr>
        <w:t>.</w:t>
      </w:r>
    </w:p>
    <w:p w:rsidR="0008612F" w:rsidRPr="00D912CE" w:rsidRDefault="001D65B8" w:rsidP="0008612F">
      <w:pPr>
        <w:rPr>
          <w:rFonts w:ascii="Times" w:hAnsi="Times" w:cs="Times New Roman"/>
          <w:sz w:val="24"/>
          <w:szCs w:val="24"/>
        </w:rPr>
      </w:pPr>
      <w:r w:rsidRPr="00D912CE">
        <w:rPr>
          <w:rFonts w:ascii="Times" w:hAnsi="Times" w:cs="Times New Roman"/>
          <w:sz w:val="24"/>
          <w:szCs w:val="24"/>
        </w:rPr>
        <w:t>In contrast</w:t>
      </w:r>
      <w:r w:rsidR="00E578EE" w:rsidRPr="00D912CE">
        <w:rPr>
          <w:rFonts w:ascii="Times" w:hAnsi="Times" w:cs="Times New Roman"/>
          <w:sz w:val="24"/>
          <w:szCs w:val="24"/>
        </w:rPr>
        <w:t xml:space="preserve"> to TL</w:t>
      </w:r>
      <w:r w:rsidRPr="00D912CE">
        <w:rPr>
          <w:rFonts w:ascii="Times" w:hAnsi="Times" w:cs="Times New Roman"/>
          <w:sz w:val="24"/>
          <w:szCs w:val="24"/>
        </w:rPr>
        <w:t xml:space="preserve">, </w:t>
      </w:r>
      <w:proofErr w:type="spellStart"/>
      <w:r w:rsidRPr="00D912CE">
        <w:rPr>
          <w:rFonts w:ascii="Times" w:hAnsi="Times" w:cs="Times New Roman"/>
          <w:sz w:val="24"/>
          <w:szCs w:val="24"/>
        </w:rPr>
        <w:t>DNAmAge</w:t>
      </w:r>
      <w:proofErr w:type="spellEnd"/>
      <w:r w:rsidRPr="00D912CE">
        <w:rPr>
          <w:rFonts w:ascii="Times" w:hAnsi="Times" w:cs="Times New Roman"/>
          <w:sz w:val="24"/>
          <w:szCs w:val="24"/>
        </w:rPr>
        <w:t xml:space="preserve"> </w:t>
      </w:r>
      <w:r w:rsidR="00DF5F46" w:rsidRPr="00D912CE">
        <w:rPr>
          <w:rFonts w:ascii="Times" w:hAnsi="Times" w:cs="Times New Roman"/>
          <w:sz w:val="24"/>
          <w:szCs w:val="24"/>
        </w:rPr>
        <w:t xml:space="preserve">is not considered a marker of mitotic age, as it </w:t>
      </w:r>
      <w:r w:rsidRPr="00D912CE">
        <w:rPr>
          <w:rFonts w:ascii="Times" w:hAnsi="Times" w:cs="Times New Roman"/>
          <w:sz w:val="24"/>
          <w:szCs w:val="24"/>
        </w:rPr>
        <w:t>captures chronologi</w:t>
      </w:r>
      <w:r w:rsidR="00CF4F21" w:rsidRPr="00D912CE">
        <w:rPr>
          <w:rFonts w:ascii="Times" w:hAnsi="Times" w:cs="Times New Roman"/>
          <w:sz w:val="24"/>
          <w:szCs w:val="24"/>
        </w:rPr>
        <w:t>cal age even in</w:t>
      </w:r>
      <w:r w:rsidR="00DF5F46" w:rsidRPr="00D912CE">
        <w:rPr>
          <w:rFonts w:ascii="Times" w:hAnsi="Times" w:cs="Times New Roman"/>
          <w:sz w:val="24"/>
          <w:szCs w:val="24"/>
        </w:rPr>
        <w:t xml:space="preserve"> immortal,</w:t>
      </w:r>
      <w:r w:rsidRPr="00D912CE">
        <w:rPr>
          <w:rFonts w:ascii="Times" w:hAnsi="Times" w:cs="Times New Roman"/>
          <w:sz w:val="24"/>
          <w:szCs w:val="24"/>
        </w:rPr>
        <w:t xml:space="preserve"> non-dividing,</w:t>
      </w:r>
      <w:r w:rsidR="008F7F4C" w:rsidRPr="00D912CE">
        <w:rPr>
          <w:rFonts w:ascii="Times" w:hAnsi="Times" w:cs="Times New Roman"/>
          <w:sz w:val="24"/>
          <w:szCs w:val="24"/>
        </w:rPr>
        <w:t xml:space="preserve"> and</w:t>
      </w:r>
      <w:r w:rsidRPr="00D912CE">
        <w:rPr>
          <w:rFonts w:ascii="Times" w:hAnsi="Times" w:cs="Times New Roman"/>
          <w:sz w:val="24"/>
          <w:szCs w:val="24"/>
        </w:rPr>
        <w:t xml:space="preserve"> non-proliferative </w:t>
      </w:r>
      <w:r w:rsidR="00DF5F46" w:rsidRPr="00D912CE">
        <w:rPr>
          <w:rFonts w:ascii="Times" w:hAnsi="Times" w:cs="Times New Roman"/>
          <w:sz w:val="24"/>
          <w:szCs w:val="24"/>
        </w:rPr>
        <w:t xml:space="preserve">tissues and cells </w:t>
      </w:r>
      <w:r w:rsidR="00F15C38" w:rsidRPr="00D912CE">
        <w:rPr>
          <w:rFonts w:ascii="Times" w:hAnsi="Times" w:cs="Times New Roman"/>
          <w:sz w:val="24"/>
          <w:szCs w:val="24"/>
        </w:rPr>
        <w:fldChar w:fldCharType="begin"/>
      </w:r>
      <w:r w:rsidR="000E2A88" w:rsidRPr="00D912CE">
        <w:rPr>
          <w:rFonts w:ascii="Times" w:hAnsi="Times" w:cs="Times New Roman"/>
          <w:sz w:val="24"/>
          <w:szCs w:val="24"/>
        </w:rPr>
        <w:instrText xml:space="preserve"> ADDIN ZOTERO_ITEM CSL_CITATION {"citationID":"an8ht4uh9","properties":{"formattedCitation":"(Horvath 2013)","plainCitation":"(Horvath 2013)"},"citationItems":[{"id":6478,"uris":["http://zotero.org/users/451958/items/PPBB3633"],"uri":["http://zotero.org/users/451958/items/PPBB3633"],"itemData":{"id":6478,"type":"article-journal","title":"DNA methylation age of human tissues and cell types","container-title":"Genome Biology","page":"3156","volume":"14","source":"BioMed Central","abstract":"It is not yet known whether DNA methylation levels can be used to accurately predict age across a broad spectrum of human tissues and cell types, nor whether the resulting age prediction is a biologically meaningful measure.","DOI":"10.1186/gb-2013-14-10-r115","ISSN":"1474-760X","journalAbbreviation":"Genome Biology","author":[{"family":"Horvath","given":"Steve"}],"issued":{"date-parts":[["2013"]]}}}],"schema":"https://github.com/citation-style-language/schema/raw/master/csl-citation.json"} </w:instrText>
      </w:r>
      <w:r w:rsidR="00F15C38" w:rsidRPr="00D912CE">
        <w:rPr>
          <w:rFonts w:ascii="Times" w:hAnsi="Times" w:cs="Times New Roman"/>
          <w:sz w:val="24"/>
          <w:szCs w:val="24"/>
        </w:rPr>
        <w:fldChar w:fldCharType="separate"/>
      </w:r>
      <w:r w:rsidR="000E2A88" w:rsidRPr="00D912CE">
        <w:rPr>
          <w:rFonts w:ascii="Times" w:hAnsi="Times" w:cs="Times New Roman"/>
          <w:noProof/>
          <w:sz w:val="24"/>
          <w:szCs w:val="24"/>
        </w:rPr>
        <w:t>(Horvath 2013)</w:t>
      </w:r>
      <w:r w:rsidR="00F15C38" w:rsidRPr="00D912CE">
        <w:rPr>
          <w:rFonts w:ascii="Times" w:hAnsi="Times" w:cs="Times New Roman"/>
          <w:sz w:val="24"/>
          <w:szCs w:val="24"/>
        </w:rPr>
        <w:fldChar w:fldCharType="end"/>
      </w:r>
      <w:r w:rsidR="00DF5F46" w:rsidRPr="00D912CE">
        <w:rPr>
          <w:rFonts w:ascii="Times" w:hAnsi="Times" w:cs="Times New Roman"/>
          <w:sz w:val="24"/>
          <w:szCs w:val="24"/>
        </w:rPr>
        <w:t xml:space="preserve">. </w:t>
      </w:r>
      <w:proofErr w:type="spellStart"/>
      <w:r w:rsidR="00E578EE" w:rsidRPr="00D912CE">
        <w:rPr>
          <w:rFonts w:ascii="Times" w:hAnsi="Times" w:cs="Times New Roman"/>
          <w:sz w:val="24"/>
          <w:szCs w:val="24"/>
        </w:rPr>
        <w:t>DNAmAge</w:t>
      </w:r>
      <w:proofErr w:type="spellEnd"/>
      <w:r w:rsidR="00E578EE" w:rsidRPr="00D912CE">
        <w:rPr>
          <w:rFonts w:ascii="Times" w:hAnsi="Times" w:cs="Times New Roman"/>
          <w:sz w:val="24"/>
          <w:szCs w:val="24"/>
        </w:rPr>
        <w:t xml:space="preserve"> </w:t>
      </w:r>
      <w:r w:rsidR="00A31CEF" w:rsidRPr="00D912CE">
        <w:rPr>
          <w:rFonts w:ascii="Times" w:hAnsi="Times" w:cs="Times New Roman"/>
          <w:sz w:val="24"/>
          <w:szCs w:val="24"/>
        </w:rPr>
        <w:t xml:space="preserve">is </w:t>
      </w:r>
      <w:r w:rsidR="00AD74A3" w:rsidRPr="00D912CE">
        <w:rPr>
          <w:rFonts w:ascii="Times" w:hAnsi="Times" w:cs="Times New Roman"/>
          <w:sz w:val="24"/>
          <w:szCs w:val="24"/>
        </w:rPr>
        <w:t>instead</w:t>
      </w:r>
      <w:r w:rsidR="00A31CEF" w:rsidRPr="00D912CE">
        <w:rPr>
          <w:rFonts w:ascii="Times" w:hAnsi="Times" w:cs="Times New Roman"/>
          <w:sz w:val="24"/>
          <w:szCs w:val="24"/>
        </w:rPr>
        <w:t xml:space="preserve"> thought to</w:t>
      </w:r>
      <w:r w:rsidR="00E578EE" w:rsidRPr="00D912CE">
        <w:rPr>
          <w:rFonts w:ascii="Times" w:hAnsi="Times" w:cs="Times New Roman"/>
          <w:sz w:val="24"/>
          <w:szCs w:val="24"/>
        </w:rPr>
        <w:t xml:space="preserve"> </w:t>
      </w:r>
      <w:r w:rsidR="002A0D6C" w:rsidRPr="00D912CE">
        <w:rPr>
          <w:rFonts w:ascii="Times" w:hAnsi="Times" w:cs="Times New Roman"/>
          <w:sz w:val="24"/>
          <w:szCs w:val="24"/>
        </w:rPr>
        <w:t>reflect</w:t>
      </w:r>
      <w:r w:rsidR="00623106" w:rsidRPr="00D912CE">
        <w:rPr>
          <w:rFonts w:ascii="Times" w:hAnsi="Times" w:cs="Times New Roman"/>
          <w:sz w:val="24"/>
          <w:szCs w:val="24"/>
        </w:rPr>
        <w:t xml:space="preserve"> </w:t>
      </w:r>
      <w:r w:rsidR="00CF4F21" w:rsidRPr="00D912CE">
        <w:rPr>
          <w:rFonts w:ascii="Times" w:hAnsi="Times" w:cs="Times New Roman"/>
          <w:sz w:val="24"/>
          <w:szCs w:val="24"/>
        </w:rPr>
        <w:t xml:space="preserve">the integrity of an </w:t>
      </w:r>
      <w:r w:rsidR="00623106" w:rsidRPr="00D912CE">
        <w:rPr>
          <w:rFonts w:ascii="Times" w:hAnsi="Times" w:cs="Times New Roman"/>
          <w:sz w:val="24"/>
          <w:szCs w:val="24"/>
        </w:rPr>
        <w:t>epigenetic maintenance system</w:t>
      </w:r>
      <w:r w:rsidR="002A0D6C" w:rsidRPr="00D912CE">
        <w:rPr>
          <w:rFonts w:ascii="Times" w:hAnsi="Times" w:cs="Times New Roman"/>
          <w:sz w:val="24"/>
          <w:szCs w:val="24"/>
        </w:rPr>
        <w:t xml:space="preserve">, </w:t>
      </w:r>
      <w:r w:rsidR="007D1053" w:rsidRPr="00D912CE">
        <w:rPr>
          <w:rFonts w:ascii="Times" w:hAnsi="Times" w:cs="Times New Roman"/>
          <w:sz w:val="24"/>
          <w:szCs w:val="24"/>
        </w:rPr>
        <w:t xml:space="preserve">itself </w:t>
      </w:r>
      <w:r w:rsidR="002A0D6C" w:rsidRPr="00D912CE">
        <w:rPr>
          <w:rFonts w:ascii="Times" w:hAnsi="Times" w:cs="Times New Roman"/>
          <w:sz w:val="24"/>
          <w:szCs w:val="24"/>
        </w:rPr>
        <w:t>responsible for</w:t>
      </w:r>
      <w:r w:rsidR="00B14474" w:rsidRPr="00D912CE">
        <w:rPr>
          <w:rFonts w:ascii="Times" w:hAnsi="Times" w:cs="Times New Roman"/>
          <w:sz w:val="24"/>
          <w:szCs w:val="24"/>
        </w:rPr>
        <w:t xml:space="preserve"> </w:t>
      </w:r>
      <w:r w:rsidR="002A0D6C" w:rsidRPr="00D912CE">
        <w:rPr>
          <w:rFonts w:ascii="Times" w:hAnsi="Times" w:cs="Times New Roman"/>
          <w:sz w:val="24"/>
          <w:szCs w:val="24"/>
        </w:rPr>
        <w:t>maintaining</w:t>
      </w:r>
      <w:r w:rsidR="00B14474" w:rsidRPr="00D912CE">
        <w:rPr>
          <w:rFonts w:ascii="Times" w:hAnsi="Times" w:cs="Times New Roman"/>
          <w:sz w:val="24"/>
          <w:szCs w:val="24"/>
        </w:rPr>
        <w:t xml:space="preserve"> </w:t>
      </w:r>
      <w:r w:rsidR="00874F50" w:rsidRPr="00D912CE">
        <w:rPr>
          <w:rFonts w:ascii="Times" w:hAnsi="Times" w:cs="Times New Roman"/>
          <w:sz w:val="24"/>
          <w:szCs w:val="24"/>
        </w:rPr>
        <w:t xml:space="preserve">dynamic </w:t>
      </w:r>
      <w:r w:rsidR="006335EC" w:rsidRPr="00D912CE">
        <w:rPr>
          <w:rFonts w:ascii="Times" w:hAnsi="Times" w:cs="Times New Roman"/>
          <w:sz w:val="24"/>
          <w:szCs w:val="24"/>
        </w:rPr>
        <w:t>regulatory stability</w:t>
      </w:r>
      <w:r w:rsidR="00891B5B" w:rsidRPr="00D912CE">
        <w:rPr>
          <w:rFonts w:ascii="Times" w:hAnsi="Times" w:cs="Times New Roman"/>
          <w:sz w:val="24"/>
          <w:szCs w:val="24"/>
        </w:rPr>
        <w:t xml:space="preserve"> </w:t>
      </w:r>
      <w:r w:rsidR="00F15C38" w:rsidRPr="00D912CE">
        <w:rPr>
          <w:rFonts w:ascii="Times" w:hAnsi="Times" w:cs="Times New Roman"/>
          <w:sz w:val="24"/>
          <w:szCs w:val="24"/>
        </w:rPr>
        <w:fldChar w:fldCharType="begin"/>
      </w:r>
      <w:r w:rsidR="000E2A88" w:rsidRPr="00D912CE">
        <w:rPr>
          <w:rFonts w:ascii="Times" w:hAnsi="Times" w:cs="Times New Roman"/>
          <w:sz w:val="24"/>
          <w:szCs w:val="24"/>
        </w:rPr>
        <w:instrText xml:space="preserve"> ADDIN ZOTERO_ITEM CSL_CITATION {"citationID":"a2ntbe6sh79","properties":{"formattedCitation":"(Horvath 2013)","plainCitation":"(Horvath 2013)"},"citationItems":[{"id":6478,"uris":["http://zotero.org/users/451958/items/PPBB3633"],"uri":["http://zotero.org/users/451958/items/PPBB3633"],"itemData":{"id":6478,"type":"article-journal","title":"DNA methylation age of human tissues and cell types","container-title":"Genome Biology","page":"3156","volume":"14","source":"BioMed Central","abstract":"It is not yet known whether DNA methylation levels can be used to accurately predict age across a broad spectrum of human tissues and cell types, nor whether the resulting age prediction is a biologically meaningful measure.","DOI":"10.1186/gb-2013-14-10-r115","ISSN":"1474-760X","journalAbbreviation":"Genome Biology","author":[{"family":"Horvath","given":"Steve"}],"issued":{"date-parts":[["2013"]]}}}],"schema":"https://github.com/citation-style-language/schema/raw/master/csl-citation.json"} </w:instrText>
      </w:r>
      <w:r w:rsidR="00F15C38" w:rsidRPr="00D912CE">
        <w:rPr>
          <w:rFonts w:ascii="Times" w:hAnsi="Times" w:cs="Times New Roman"/>
          <w:sz w:val="24"/>
          <w:szCs w:val="24"/>
        </w:rPr>
        <w:fldChar w:fldCharType="separate"/>
      </w:r>
      <w:r w:rsidR="000E2A88" w:rsidRPr="00D912CE">
        <w:rPr>
          <w:rFonts w:ascii="Times" w:hAnsi="Times" w:cs="Times New Roman"/>
          <w:noProof/>
          <w:sz w:val="24"/>
          <w:szCs w:val="24"/>
        </w:rPr>
        <w:t>(Horvath 2013)</w:t>
      </w:r>
      <w:r w:rsidR="00F15C38" w:rsidRPr="00D912CE">
        <w:rPr>
          <w:rFonts w:ascii="Times" w:hAnsi="Times" w:cs="Times New Roman"/>
          <w:sz w:val="24"/>
          <w:szCs w:val="24"/>
        </w:rPr>
        <w:fldChar w:fldCharType="end"/>
      </w:r>
      <w:r w:rsidR="002A0D6C" w:rsidRPr="00D912CE">
        <w:rPr>
          <w:rFonts w:ascii="Times" w:hAnsi="Times" w:cs="Times New Roman"/>
          <w:sz w:val="24"/>
          <w:szCs w:val="24"/>
        </w:rPr>
        <w:t>.</w:t>
      </w:r>
      <w:r w:rsidR="00B14474" w:rsidRPr="00D912CE">
        <w:rPr>
          <w:rFonts w:ascii="Times" w:hAnsi="Times" w:cs="Times New Roman"/>
          <w:sz w:val="24"/>
          <w:szCs w:val="24"/>
        </w:rPr>
        <w:t xml:space="preserve"> </w:t>
      </w:r>
      <w:r w:rsidR="00A31CEF" w:rsidRPr="00D912CE">
        <w:rPr>
          <w:rFonts w:ascii="Times" w:hAnsi="Times" w:cs="Times New Roman"/>
          <w:sz w:val="24"/>
          <w:szCs w:val="24"/>
        </w:rPr>
        <w:t xml:space="preserve">In </w:t>
      </w:r>
      <w:r w:rsidR="00393284" w:rsidRPr="00D912CE">
        <w:rPr>
          <w:rFonts w:ascii="Times" w:hAnsi="Times" w:cs="Times New Roman"/>
          <w:sz w:val="24"/>
          <w:szCs w:val="24"/>
        </w:rPr>
        <w:t xml:space="preserve">light of </w:t>
      </w:r>
      <w:r w:rsidR="00A31CEF" w:rsidRPr="00D912CE">
        <w:rPr>
          <w:rFonts w:ascii="Times" w:hAnsi="Times" w:cs="Times New Roman"/>
          <w:sz w:val="24"/>
          <w:szCs w:val="24"/>
        </w:rPr>
        <w:t xml:space="preserve">the relationship between </w:t>
      </w:r>
      <w:proofErr w:type="spellStart"/>
      <w:r w:rsidR="00A31CEF" w:rsidRPr="00D912CE">
        <w:rPr>
          <w:rFonts w:ascii="Times" w:hAnsi="Times" w:cs="Times New Roman"/>
          <w:sz w:val="24"/>
          <w:szCs w:val="24"/>
        </w:rPr>
        <w:t>DNAmAge</w:t>
      </w:r>
      <w:proofErr w:type="spellEnd"/>
      <w:r w:rsidR="00A31CEF" w:rsidRPr="00D912CE">
        <w:rPr>
          <w:rFonts w:ascii="Times" w:hAnsi="Times" w:cs="Times New Roman"/>
          <w:sz w:val="24"/>
          <w:szCs w:val="24"/>
        </w:rPr>
        <w:t xml:space="preserve"> and epigenetic </w:t>
      </w:r>
      <w:r w:rsidR="00874F50" w:rsidRPr="00D912CE">
        <w:rPr>
          <w:rFonts w:ascii="Times" w:hAnsi="Times" w:cs="Times New Roman"/>
          <w:sz w:val="24"/>
          <w:szCs w:val="24"/>
        </w:rPr>
        <w:t>robustness</w:t>
      </w:r>
      <w:r w:rsidR="00393284" w:rsidRPr="00D912CE">
        <w:rPr>
          <w:rFonts w:ascii="Times" w:hAnsi="Times" w:cs="Times New Roman"/>
          <w:sz w:val="24"/>
          <w:szCs w:val="24"/>
        </w:rPr>
        <w:t>, our findings</w:t>
      </w:r>
      <w:r w:rsidR="00A31CEF" w:rsidRPr="00D912CE">
        <w:rPr>
          <w:rFonts w:ascii="Times" w:hAnsi="Times" w:cs="Times New Roman"/>
          <w:sz w:val="24"/>
          <w:szCs w:val="24"/>
        </w:rPr>
        <w:t xml:space="preserve"> </w:t>
      </w:r>
      <w:r w:rsidR="00393284" w:rsidRPr="00D912CE">
        <w:rPr>
          <w:rFonts w:ascii="Times" w:hAnsi="Times" w:cs="Times New Roman"/>
          <w:sz w:val="24"/>
          <w:szCs w:val="24"/>
        </w:rPr>
        <w:t xml:space="preserve">are </w:t>
      </w:r>
      <w:r w:rsidR="00CF4F21" w:rsidRPr="00D912CE">
        <w:rPr>
          <w:rFonts w:ascii="Times" w:hAnsi="Times" w:cs="Times New Roman"/>
          <w:sz w:val="24"/>
          <w:szCs w:val="24"/>
        </w:rPr>
        <w:t xml:space="preserve">consistent with </w:t>
      </w:r>
      <w:r w:rsidR="006335EC" w:rsidRPr="00D912CE">
        <w:rPr>
          <w:rFonts w:ascii="Times" w:hAnsi="Times" w:cs="Times New Roman"/>
          <w:sz w:val="24"/>
          <w:szCs w:val="24"/>
        </w:rPr>
        <w:t>the prediction</w:t>
      </w:r>
      <w:r w:rsidR="00CF4F21" w:rsidRPr="00D912CE">
        <w:rPr>
          <w:rFonts w:ascii="Times" w:hAnsi="Times" w:cs="Times New Roman"/>
          <w:sz w:val="24"/>
          <w:szCs w:val="24"/>
        </w:rPr>
        <w:t xml:space="preserve"> that reproduction </w:t>
      </w:r>
      <w:r w:rsidR="006335EC" w:rsidRPr="00D912CE">
        <w:rPr>
          <w:rFonts w:ascii="Times" w:hAnsi="Times" w:cs="Times New Roman"/>
          <w:sz w:val="24"/>
          <w:szCs w:val="24"/>
        </w:rPr>
        <w:t>comes</w:t>
      </w:r>
      <w:r w:rsidR="00CF4F21" w:rsidRPr="00D912CE">
        <w:rPr>
          <w:rFonts w:ascii="Times" w:hAnsi="Times" w:cs="Times New Roman"/>
          <w:sz w:val="24"/>
          <w:szCs w:val="24"/>
        </w:rPr>
        <w:t xml:space="preserve"> at the expense</w:t>
      </w:r>
      <w:r w:rsidR="00113515" w:rsidRPr="00D912CE">
        <w:rPr>
          <w:rFonts w:ascii="Times" w:hAnsi="Times" w:cs="Times New Roman"/>
          <w:sz w:val="24"/>
          <w:szCs w:val="24"/>
        </w:rPr>
        <w:t xml:space="preserve"> of</w:t>
      </w:r>
      <w:r w:rsidR="00CF4F21" w:rsidRPr="00D912CE">
        <w:rPr>
          <w:rFonts w:ascii="Times" w:hAnsi="Times" w:cs="Times New Roman"/>
          <w:sz w:val="24"/>
          <w:szCs w:val="24"/>
        </w:rPr>
        <w:t xml:space="preserve"> ‘maintenance’</w:t>
      </w:r>
      <w:r w:rsidR="004226A8" w:rsidRPr="00D912CE">
        <w:rPr>
          <w:rFonts w:ascii="Times" w:hAnsi="Times" w:cs="Times New Roman"/>
          <w:sz w:val="24"/>
          <w:szCs w:val="24"/>
        </w:rPr>
        <w:t xml:space="preserve"> –</w:t>
      </w:r>
      <w:r w:rsidR="00233597" w:rsidRPr="00D912CE">
        <w:rPr>
          <w:rFonts w:ascii="Times" w:hAnsi="Times" w:cs="Times New Roman"/>
          <w:sz w:val="24"/>
          <w:szCs w:val="24"/>
        </w:rPr>
        <w:t xml:space="preserve"> </w:t>
      </w:r>
      <w:r w:rsidR="00393284" w:rsidRPr="00D912CE">
        <w:rPr>
          <w:rFonts w:ascii="Times" w:hAnsi="Times" w:cs="Times New Roman"/>
          <w:sz w:val="24"/>
          <w:szCs w:val="24"/>
        </w:rPr>
        <w:t xml:space="preserve">in this case at the scale of </w:t>
      </w:r>
      <w:r w:rsidR="00A96BB0" w:rsidRPr="00D912CE">
        <w:rPr>
          <w:rFonts w:ascii="Times" w:hAnsi="Times" w:cs="Times New Roman"/>
          <w:sz w:val="24"/>
          <w:szCs w:val="24"/>
        </w:rPr>
        <w:t xml:space="preserve">the integrity of regulatory </w:t>
      </w:r>
      <w:r w:rsidR="00891B5B" w:rsidRPr="00D912CE">
        <w:rPr>
          <w:rFonts w:ascii="Times" w:hAnsi="Times" w:cs="Times New Roman"/>
          <w:sz w:val="24"/>
          <w:szCs w:val="24"/>
        </w:rPr>
        <w:t>stability</w:t>
      </w:r>
      <w:r w:rsidR="002A0D6C" w:rsidRPr="00D912CE">
        <w:rPr>
          <w:rFonts w:ascii="Times" w:hAnsi="Times" w:cs="Times New Roman"/>
          <w:sz w:val="24"/>
          <w:szCs w:val="24"/>
        </w:rPr>
        <w:t xml:space="preserve">. </w:t>
      </w:r>
      <w:r w:rsidR="003F4C90" w:rsidRPr="00D912CE">
        <w:rPr>
          <w:rFonts w:ascii="Times" w:hAnsi="Times" w:cs="Times New Roman"/>
          <w:sz w:val="24"/>
          <w:szCs w:val="24"/>
        </w:rPr>
        <w:t>Exactly how</w:t>
      </w:r>
      <w:r w:rsidR="00A31CEF" w:rsidRPr="00D912CE">
        <w:rPr>
          <w:rFonts w:ascii="Times" w:hAnsi="Times" w:cs="Times New Roman"/>
          <w:sz w:val="24"/>
          <w:szCs w:val="24"/>
        </w:rPr>
        <w:t xml:space="preserve"> parity</w:t>
      </w:r>
      <w:r w:rsidR="003F4C90" w:rsidRPr="00D912CE">
        <w:rPr>
          <w:rFonts w:ascii="Times" w:hAnsi="Times" w:cs="Times New Roman"/>
          <w:sz w:val="24"/>
          <w:szCs w:val="24"/>
        </w:rPr>
        <w:t xml:space="preserve"> </w:t>
      </w:r>
      <w:r w:rsidR="00A96BB0" w:rsidRPr="00D912CE">
        <w:rPr>
          <w:rFonts w:ascii="Times" w:hAnsi="Times" w:cs="Times New Roman"/>
          <w:sz w:val="24"/>
          <w:szCs w:val="24"/>
        </w:rPr>
        <w:t xml:space="preserve">might lead to </w:t>
      </w:r>
      <w:r w:rsidR="003F4C90" w:rsidRPr="00D912CE">
        <w:rPr>
          <w:rFonts w:ascii="Times" w:hAnsi="Times" w:cs="Times New Roman"/>
          <w:sz w:val="24"/>
          <w:szCs w:val="24"/>
        </w:rPr>
        <w:t xml:space="preserve">cumulative changes in </w:t>
      </w:r>
      <w:proofErr w:type="spellStart"/>
      <w:r w:rsidR="003F4C90" w:rsidRPr="00D912CE">
        <w:rPr>
          <w:rFonts w:ascii="Times" w:hAnsi="Times" w:cs="Times New Roman"/>
          <w:sz w:val="24"/>
          <w:szCs w:val="24"/>
        </w:rPr>
        <w:t>DNAmAge</w:t>
      </w:r>
      <w:proofErr w:type="spellEnd"/>
      <w:r w:rsidR="003F4C90" w:rsidRPr="00D912CE">
        <w:rPr>
          <w:rFonts w:ascii="Times" w:hAnsi="Times" w:cs="Times New Roman"/>
          <w:sz w:val="24"/>
          <w:szCs w:val="24"/>
        </w:rPr>
        <w:t xml:space="preserve"> is</w:t>
      </w:r>
      <w:r w:rsidR="00A31CEF" w:rsidRPr="00D912CE">
        <w:rPr>
          <w:rFonts w:ascii="Times" w:hAnsi="Times" w:cs="Times New Roman"/>
          <w:sz w:val="24"/>
          <w:szCs w:val="24"/>
        </w:rPr>
        <w:t xml:space="preserve"> unclear, but </w:t>
      </w:r>
      <w:r w:rsidR="003F4C90" w:rsidRPr="00D912CE">
        <w:rPr>
          <w:rFonts w:ascii="Times" w:hAnsi="Times" w:cs="Times New Roman"/>
          <w:sz w:val="24"/>
          <w:szCs w:val="24"/>
        </w:rPr>
        <w:t xml:space="preserve">could involve tradeoffs </w:t>
      </w:r>
      <w:r w:rsidR="007D1053" w:rsidRPr="00D912CE">
        <w:rPr>
          <w:rFonts w:ascii="Times" w:hAnsi="Times" w:cs="Times New Roman"/>
          <w:sz w:val="24"/>
          <w:szCs w:val="24"/>
        </w:rPr>
        <w:t xml:space="preserve">between protein homeostasis and epigenetic stability arising from immune </w:t>
      </w:r>
      <w:r w:rsidR="00874F50" w:rsidRPr="00D912CE">
        <w:rPr>
          <w:rFonts w:ascii="Times" w:hAnsi="Times" w:cs="Times New Roman"/>
          <w:sz w:val="24"/>
          <w:szCs w:val="24"/>
        </w:rPr>
        <w:t>activ</w:t>
      </w:r>
      <w:r w:rsidR="00A56232" w:rsidRPr="00D912CE">
        <w:rPr>
          <w:rFonts w:ascii="Times" w:hAnsi="Times" w:cs="Times New Roman"/>
          <w:sz w:val="24"/>
          <w:szCs w:val="24"/>
        </w:rPr>
        <w:t xml:space="preserve">ation or buffering </w:t>
      </w:r>
      <w:r w:rsidR="00A96BB0" w:rsidRPr="00D912CE">
        <w:rPr>
          <w:rFonts w:ascii="Times" w:hAnsi="Times" w:cs="Times New Roman"/>
          <w:sz w:val="24"/>
          <w:szCs w:val="24"/>
        </w:rPr>
        <w:t xml:space="preserve">of </w:t>
      </w:r>
      <w:r w:rsidR="00A56232" w:rsidRPr="00D912CE">
        <w:rPr>
          <w:rFonts w:ascii="Times" w:hAnsi="Times" w:cs="Times New Roman"/>
          <w:sz w:val="24"/>
          <w:szCs w:val="24"/>
        </w:rPr>
        <w:t>oxidative</w:t>
      </w:r>
      <w:r w:rsidR="00BB7F53" w:rsidRPr="00D912CE">
        <w:rPr>
          <w:rFonts w:ascii="Times" w:hAnsi="Times" w:cs="Times New Roman"/>
          <w:sz w:val="24"/>
          <w:szCs w:val="24"/>
        </w:rPr>
        <w:t xml:space="preserve"> stress </w:t>
      </w:r>
      <w:r w:rsidR="00F15C38" w:rsidRPr="00D912CE">
        <w:rPr>
          <w:rFonts w:ascii="Times" w:hAnsi="Times" w:cs="Times New Roman"/>
          <w:sz w:val="24"/>
          <w:szCs w:val="24"/>
        </w:rPr>
        <w:fldChar w:fldCharType="begin"/>
      </w:r>
      <w:r w:rsidR="000E2A88" w:rsidRPr="00D912CE">
        <w:rPr>
          <w:rFonts w:ascii="Times" w:hAnsi="Times" w:cs="Times New Roman"/>
          <w:sz w:val="24"/>
          <w:szCs w:val="24"/>
        </w:rPr>
        <w:instrText xml:space="preserve"> ADDIN ZOTERO_ITEM CSL_CITATION {"citationID":"dPP3NvO9","properties":{"formattedCitation":"(Feder and Hofmann 1999; Marshall and Sinclair 2010; Okada et al. 2014; Ryan et al. 2016)","plainCitation":"(Feder and Hofmann 1999; Marshall and Sinclair 2010; Okada et al. 2014; Ryan et al. 2016)"},"citationItems":[{"id":7100,"uris":["http://zotero.org/users/451958/items/AA789IME"],"uri":["http://zotero.org/users/451958/items/AA789IME"],"itemData":{"id":7100,"type":"article-journal","title":"Hsp90 and physiological stress are linked to autonomous transposon mobility and heritable genetic change in nematodes","container-title":"Genome Biology and Evolution","page":"3794-3805","volume":"8","issue":"12","source":"CrossRef","DOI":"10.1093/gbe/evw284","ISSN":"1759-6653","language":"en","author":[{"family":"Ryan","given":"Calen P."},{"family":"Brownlie","given":"Jeremy C."},{"family":"Whyard","given":"Steve"}],"issued":{"date-parts":[["2016"]]}},"label":"page"},{"id":1486,"uris":["http://zotero.org/users/451958/items/5KB542V6"],"uri":["http://zotero.org/users/451958/items/5KB542V6"],"itemData":{"id":1486,"type":"article-journal","title":"Heat-shock proteins, molecular chaperones, and the stress response: evolutionary and ecological physiology","container-title":"Annual Review of Physiology","page":"243-282","volume":"61","issue":"1","source":"Annual Reviews","abstract":"Molecular chaperones, including the heat-shock proteins (Hsps), are a ubiquitous feature of cells in which these proteins cope with stress-induced denaturation of other proteins. Hsps have received the most attention in model organisms undergoing experimental stress in the laboratory, and the function of Hsps at the molecular and cellular level is becoming well understood in this context. A complementary focus is now emerging on the Hsps of both model and nonmodel organisms undergoing stress in nature, on the roles of Hsps in the stress physiology of whole multicellular eukaryotes and the tissues and organs they comprise, and on the ecological and evolutionary correlates of variation in Hsps and the genes that encode them. This focus discloses that (a) expression of Hsps can occur in nature, (b) all species have hsp genes but they vary in the patterns of their expression, (c) Hsp expression can be correlated with resistance to stress, and (d) species' thresholds for Hsp expression are correlated with levels of stress that they naturally undergo. These conclusions are now well established and may require little additional confirmation; many significant questions remain unanswered concerning both the mechanisms of Hsp-mediated stress tolerance at the organismal level and the evolutionary mechanisms that have diversified the hsp genes.","DOI":"10.1146/annurev.physiol.61.1.243","note":"PMID: 10099689","shortTitle":"HEAT-SHOCK PROTEINS, MOLECULAR CHAPERONES, AND THE STRESS RESPONSE","author":[{"family":"Feder","given":"Martin E."},{"family":"Hofmann","given":"Gretchen E."}],"issued":{"date-parts":[["1999"]]}},"label":"page"},{"id":8288,"uris":["http://zotero.org/users/451958/items/6JPSJYZA"],"uri":["http://zotero.org/users/451958/items/6JPSJYZA"],"itemData":{"id":8288,"type":"article-journal","title":"Heat shock proteins mediate trade-offs between early-life reproduction and late survival in Drosophila melanogaster","container-title":"Physiological Entomology","page":"304-312","volume":"39","issue":"4","source":"Wiley Online Library","abstract":"Ageing and the resulting increased likelihood mortality are the inescapable fate of organisms because selection pressures on genes that exert their function late in life is weak, promoting the evolution of genes that enhance early-life reproductive performance at the same time as sacrificing late survival. Heat shock proteins (HSP) are known to buffer various environmental stresses and are also involved in protein homeostasis and longevity. The characteristics of genes for HSPs (hsp) imply that they affect various life-history traits, which in turn affect longevity; however, little is known about the effects of hsp genes on life-history traits and their interaction with longevity. In the present study, the effects of hsp genes on multiple fitness traits, such as locomotor activity, total fecundity, early fecundity and survival time, are investigated in Drosophila melanogaster Meigen using RNA interference (RNAi). In egg-laying females, RNAi knockdown of six hsp genes (hsp22, hsp23, hsp67Ba, hsp67Bb, hsp67Bc and hsp27-like) does not shorten survival but rather increases it. Knockdown of five of those genes on an individual basis reduces early-life reproduction, suggesting that several hsp genes mediate the trade-off between early reproduction and late survival. The data indicate a positive effect of hsp genes on early reproduction and also negative effects on survival time, supporting the antagonistic pleiotropic effects predicted by the optimality theory of ageing.","DOI":"10.1111/phen.12076","ISSN":"1365-3032","journalAbbreviation":"Physiol. Entomol.","language":"en","author":[{"family":"Okada","given":"Yasukazu"},{"family":"Teramura","given":"Kohei"},{"family":"Takahashi","given":"Kazuo H."}],"issued":{"date-parts":[["2014",12,1]]}},"label":"page"},{"id":8291,"uris":["http://zotero.org/users/451958/items/7P2PL2P9"],"uri":["http://zotero.org/users/451958/items/7P2PL2P9"],"itemData":{"id":8291,"type":"article-journal","title":"Repeated stress exposure results in a survival–reproduction trade-off in Drosophila melanogaster","container-title":"Proceedings of the Royal Society of London B: Biological Sciences","page":"963-969","volume":"277","issue":"1683","source":"rspb.royalsocietypublishing.org.turing.library.northwestern.edu","abstract":"While insect cold tolerance has been well studied, the vast majority of work has focused on the effects of a single cold exposure. However, many abiotic environmental stresses, including temperature, fluctuate within an organism's lifespan. Given that organisms may trade-off survival at the cost of future reproduction, we investigated the effects of multiple cold exposures on survival and fertility in the model organism Drosophila melanogaster. We found that multiple cold exposures significantly decreased mortality compared with the same length of exposure in a single sustained bout, but significantly decreased fecundity (as measured by r, the intrinsic rate of increase) as well, owing to a shift in sex ratio. This change was reflected in a long-term decrease in glycogen stores in multiply exposed flies, while a brief effect on triglyceride stores was observed, suggesting flies are reallocating energy stores. Given that many environments are not static, this trade-off indicates that investigating the effects of repeated stress exposure is important for understanding and predicting physiological responses in the wild.","DOI":"10.1098/rspb.2009.1807","ISSN":"0962-8452, 1471-2954","note":"PMID: 19939842","language":"en","author":[{"family":"Marshall","given":"Katie E."},{"family":"Sinclair","given":"Brent J."}],"issued":{"date-parts":[["2010",3,22]]}},"label":"page"}],"schema":"https://github.com/citation-style-language/schema/raw/master/csl-citation.json"} </w:instrText>
      </w:r>
      <w:r w:rsidR="00F15C38" w:rsidRPr="00D912CE">
        <w:rPr>
          <w:rFonts w:ascii="Times" w:hAnsi="Times" w:cs="Times New Roman"/>
          <w:sz w:val="24"/>
          <w:szCs w:val="24"/>
        </w:rPr>
        <w:fldChar w:fldCharType="separate"/>
      </w:r>
      <w:r w:rsidR="000E2A88" w:rsidRPr="00D912CE">
        <w:rPr>
          <w:rFonts w:ascii="Times" w:hAnsi="Times" w:cs="Segoe UI"/>
          <w:sz w:val="24"/>
        </w:rPr>
        <w:t>(Feder and Hofmann 1999; Marshall and Sinclair 2010; Okada et al. 2014; Ryan et al. 2016)</w:t>
      </w:r>
      <w:r w:rsidR="00F15C38" w:rsidRPr="00D912CE">
        <w:rPr>
          <w:rFonts w:ascii="Times" w:hAnsi="Times" w:cs="Times New Roman"/>
          <w:sz w:val="24"/>
          <w:szCs w:val="24"/>
        </w:rPr>
        <w:fldChar w:fldCharType="end"/>
      </w:r>
      <w:r w:rsidR="007D1053" w:rsidRPr="00D912CE">
        <w:rPr>
          <w:rFonts w:ascii="Times" w:hAnsi="Times" w:cs="Times New Roman"/>
          <w:sz w:val="24"/>
          <w:szCs w:val="24"/>
        </w:rPr>
        <w:t xml:space="preserve">. </w:t>
      </w:r>
      <w:r w:rsidR="0008612F" w:rsidRPr="00D912CE">
        <w:rPr>
          <w:rFonts w:ascii="Times" w:hAnsi="Times" w:cs="Times New Roman"/>
          <w:sz w:val="24"/>
          <w:szCs w:val="24"/>
        </w:rPr>
        <w:t xml:space="preserve">The fact that </w:t>
      </w:r>
      <w:r w:rsidR="00A96BB0" w:rsidRPr="00D912CE">
        <w:rPr>
          <w:rFonts w:ascii="Times" w:hAnsi="Times" w:cs="Times New Roman"/>
          <w:sz w:val="24"/>
          <w:szCs w:val="24"/>
        </w:rPr>
        <w:t xml:space="preserve">the functionally-distinct measures of </w:t>
      </w:r>
      <w:r w:rsidR="0008612F" w:rsidRPr="00D912CE">
        <w:rPr>
          <w:rFonts w:ascii="Times" w:hAnsi="Times" w:cs="Times New Roman"/>
          <w:sz w:val="24"/>
          <w:szCs w:val="24"/>
        </w:rPr>
        <w:t xml:space="preserve">TL and </w:t>
      </w:r>
      <w:proofErr w:type="spellStart"/>
      <w:r w:rsidR="0008612F" w:rsidRPr="00D912CE">
        <w:rPr>
          <w:rFonts w:ascii="Times" w:hAnsi="Times" w:cs="Times New Roman"/>
          <w:sz w:val="24"/>
          <w:szCs w:val="24"/>
        </w:rPr>
        <w:t>DNAmAge</w:t>
      </w:r>
      <w:proofErr w:type="spellEnd"/>
      <w:r w:rsidR="00AD74A3" w:rsidRPr="00D912CE">
        <w:rPr>
          <w:rFonts w:ascii="Times" w:hAnsi="Times" w:cs="Times New Roman"/>
          <w:sz w:val="24"/>
          <w:szCs w:val="24"/>
        </w:rPr>
        <w:t xml:space="preserve"> </w:t>
      </w:r>
      <w:r w:rsidR="0008612F" w:rsidRPr="00D912CE">
        <w:rPr>
          <w:rFonts w:ascii="Times" w:hAnsi="Times" w:cs="Times New Roman"/>
          <w:sz w:val="24"/>
          <w:szCs w:val="24"/>
        </w:rPr>
        <w:t xml:space="preserve">show </w:t>
      </w:r>
      <w:r w:rsidR="008F7F4C" w:rsidRPr="00D912CE">
        <w:rPr>
          <w:rFonts w:ascii="Times" w:hAnsi="Times" w:cs="Times New Roman"/>
          <w:sz w:val="24"/>
          <w:szCs w:val="24"/>
        </w:rPr>
        <w:t>similar asso</w:t>
      </w:r>
      <w:r w:rsidR="007D1053" w:rsidRPr="00D912CE">
        <w:rPr>
          <w:rFonts w:ascii="Times" w:hAnsi="Times" w:cs="Times New Roman"/>
          <w:sz w:val="24"/>
          <w:szCs w:val="24"/>
        </w:rPr>
        <w:t>ciations with parity</w:t>
      </w:r>
      <w:r w:rsidR="00AD74A3" w:rsidRPr="00D912CE">
        <w:rPr>
          <w:rFonts w:ascii="Times" w:hAnsi="Times" w:cs="Times New Roman"/>
          <w:sz w:val="24"/>
          <w:szCs w:val="24"/>
        </w:rPr>
        <w:t xml:space="preserve"> </w:t>
      </w:r>
      <w:r w:rsidR="00A96BB0" w:rsidRPr="00D912CE">
        <w:rPr>
          <w:rFonts w:ascii="Times" w:hAnsi="Times" w:cs="Times New Roman"/>
          <w:sz w:val="24"/>
          <w:szCs w:val="24"/>
        </w:rPr>
        <w:t xml:space="preserve">provides strong support for </w:t>
      </w:r>
      <w:r w:rsidR="007D1053" w:rsidRPr="00D912CE">
        <w:rPr>
          <w:rFonts w:ascii="Times" w:hAnsi="Times" w:cs="Times New Roman"/>
          <w:sz w:val="24"/>
          <w:szCs w:val="24"/>
        </w:rPr>
        <w:t>our prediction</w:t>
      </w:r>
      <w:r w:rsidR="0008612F" w:rsidRPr="00D912CE">
        <w:rPr>
          <w:rFonts w:ascii="Times" w:hAnsi="Times" w:cs="Times New Roman"/>
          <w:sz w:val="24"/>
          <w:szCs w:val="24"/>
        </w:rPr>
        <w:t xml:space="preserve"> that reproduction</w:t>
      </w:r>
      <w:r w:rsidR="00233597" w:rsidRPr="00D912CE">
        <w:rPr>
          <w:rFonts w:ascii="Times" w:hAnsi="Times" w:cs="Times New Roman"/>
          <w:sz w:val="24"/>
          <w:szCs w:val="24"/>
        </w:rPr>
        <w:t xml:space="preserve"> accelerates senescence,</w:t>
      </w:r>
      <w:r w:rsidR="0008612F" w:rsidRPr="00D912CE">
        <w:rPr>
          <w:rFonts w:ascii="Times" w:hAnsi="Times" w:cs="Times New Roman"/>
          <w:sz w:val="24"/>
          <w:szCs w:val="24"/>
        </w:rPr>
        <w:t xml:space="preserve"> </w:t>
      </w:r>
      <w:r w:rsidR="00983B89" w:rsidRPr="00D912CE">
        <w:rPr>
          <w:rFonts w:ascii="Times" w:hAnsi="Times" w:cs="Times New Roman"/>
          <w:sz w:val="24"/>
          <w:szCs w:val="24"/>
        </w:rPr>
        <w:t xml:space="preserve">at least </w:t>
      </w:r>
      <w:r w:rsidR="007D1053" w:rsidRPr="00D912CE">
        <w:rPr>
          <w:rFonts w:ascii="Times" w:hAnsi="Times" w:cs="Times New Roman"/>
          <w:sz w:val="24"/>
          <w:szCs w:val="24"/>
        </w:rPr>
        <w:t xml:space="preserve">among </w:t>
      </w:r>
      <w:r w:rsidR="00A96BB0" w:rsidRPr="00D912CE">
        <w:rPr>
          <w:rFonts w:ascii="Times" w:hAnsi="Times" w:cs="Times New Roman"/>
          <w:sz w:val="24"/>
          <w:szCs w:val="24"/>
        </w:rPr>
        <w:t xml:space="preserve">the </w:t>
      </w:r>
      <w:r w:rsidR="007D1053" w:rsidRPr="00D912CE">
        <w:rPr>
          <w:rFonts w:ascii="Times" w:hAnsi="Times" w:cs="Times New Roman"/>
          <w:sz w:val="24"/>
          <w:szCs w:val="24"/>
        </w:rPr>
        <w:t xml:space="preserve">young </w:t>
      </w:r>
      <w:r w:rsidR="00A96BB0" w:rsidRPr="00D912CE">
        <w:rPr>
          <w:rFonts w:ascii="Times" w:hAnsi="Times" w:cs="Times New Roman"/>
          <w:sz w:val="24"/>
          <w:szCs w:val="24"/>
        </w:rPr>
        <w:t xml:space="preserve">adult </w:t>
      </w:r>
      <w:r w:rsidR="007D1053" w:rsidRPr="00D912CE">
        <w:rPr>
          <w:rFonts w:ascii="Times" w:hAnsi="Times" w:cs="Times New Roman"/>
          <w:sz w:val="24"/>
          <w:szCs w:val="24"/>
        </w:rPr>
        <w:t>women</w:t>
      </w:r>
      <w:r w:rsidR="00A96BB0" w:rsidRPr="00D912CE">
        <w:rPr>
          <w:rFonts w:ascii="Times" w:hAnsi="Times" w:cs="Times New Roman"/>
          <w:sz w:val="24"/>
          <w:szCs w:val="24"/>
        </w:rPr>
        <w:t xml:space="preserve"> represented by our sample</w:t>
      </w:r>
      <w:r w:rsidR="0008612F" w:rsidRPr="00D912CE">
        <w:rPr>
          <w:rFonts w:ascii="Times" w:hAnsi="Times" w:cs="Times New Roman"/>
          <w:sz w:val="24"/>
          <w:szCs w:val="24"/>
        </w:rPr>
        <w:t>.</w:t>
      </w:r>
    </w:p>
    <w:p w:rsidR="009E5F80" w:rsidRPr="00D912CE" w:rsidRDefault="008F7F4C" w:rsidP="0008612F">
      <w:pPr>
        <w:rPr>
          <w:rFonts w:ascii="Times" w:hAnsi="Times" w:cs="Times New Roman"/>
          <w:sz w:val="24"/>
          <w:szCs w:val="24"/>
        </w:rPr>
      </w:pPr>
      <w:r w:rsidRPr="00D912CE">
        <w:rPr>
          <w:rFonts w:ascii="Times" w:hAnsi="Times" w:cs="Times New Roman"/>
          <w:sz w:val="24"/>
          <w:szCs w:val="24"/>
        </w:rPr>
        <w:t>The current study is not without limitat</w:t>
      </w:r>
      <w:r w:rsidR="00F905AD" w:rsidRPr="00D912CE">
        <w:rPr>
          <w:rFonts w:ascii="Times" w:hAnsi="Times" w:cs="Times New Roman"/>
          <w:sz w:val="24"/>
          <w:szCs w:val="24"/>
        </w:rPr>
        <w:t>ions. While our models attempt</w:t>
      </w:r>
      <w:r w:rsidRPr="00D912CE">
        <w:rPr>
          <w:rFonts w:ascii="Times" w:hAnsi="Times" w:cs="Times New Roman"/>
          <w:sz w:val="24"/>
          <w:szCs w:val="24"/>
        </w:rPr>
        <w:t xml:space="preserve"> to control for socio-ecological</w:t>
      </w:r>
      <w:r w:rsidR="000522BB" w:rsidRPr="00D912CE">
        <w:rPr>
          <w:rFonts w:ascii="Times" w:hAnsi="Times" w:cs="Times New Roman"/>
          <w:sz w:val="24"/>
          <w:szCs w:val="24"/>
        </w:rPr>
        <w:t xml:space="preserve"> </w:t>
      </w:r>
      <w:r w:rsidR="00A96BB0" w:rsidRPr="00D912CE">
        <w:rPr>
          <w:rFonts w:ascii="Times" w:hAnsi="Times" w:cs="Times New Roman"/>
          <w:sz w:val="24"/>
          <w:szCs w:val="24"/>
        </w:rPr>
        <w:t xml:space="preserve">factors </w:t>
      </w:r>
      <w:r w:rsidR="00F905AD" w:rsidRPr="00D912CE">
        <w:rPr>
          <w:rFonts w:ascii="Times" w:hAnsi="Times" w:cs="Times New Roman"/>
          <w:sz w:val="24"/>
          <w:szCs w:val="24"/>
        </w:rPr>
        <w:t>that could affect both parity and our biomarkers of aging</w:t>
      </w:r>
      <w:r w:rsidRPr="00D912CE">
        <w:rPr>
          <w:rFonts w:ascii="Times" w:hAnsi="Times" w:cs="Times New Roman"/>
          <w:sz w:val="24"/>
          <w:szCs w:val="24"/>
        </w:rPr>
        <w:t xml:space="preserve">, </w:t>
      </w:r>
      <w:r w:rsidR="00F905AD" w:rsidRPr="00D912CE">
        <w:rPr>
          <w:rFonts w:ascii="Times" w:hAnsi="Times" w:cs="Times New Roman"/>
          <w:sz w:val="24"/>
          <w:szCs w:val="24"/>
        </w:rPr>
        <w:t>confounding arising from differences in</w:t>
      </w:r>
      <w:r w:rsidRPr="00D912CE">
        <w:rPr>
          <w:rFonts w:ascii="Times" w:hAnsi="Times" w:cs="Times New Roman"/>
          <w:sz w:val="24"/>
          <w:szCs w:val="24"/>
        </w:rPr>
        <w:t xml:space="preserve"> he</w:t>
      </w:r>
      <w:r w:rsidR="009E5F80" w:rsidRPr="00D912CE">
        <w:rPr>
          <w:rFonts w:ascii="Times" w:hAnsi="Times" w:cs="Times New Roman"/>
          <w:sz w:val="24"/>
          <w:szCs w:val="24"/>
        </w:rPr>
        <w:t>alth and/or</w:t>
      </w:r>
      <w:r w:rsidRPr="00D912CE">
        <w:rPr>
          <w:rFonts w:ascii="Times" w:hAnsi="Times" w:cs="Times New Roman"/>
          <w:sz w:val="24"/>
          <w:szCs w:val="24"/>
        </w:rPr>
        <w:t xml:space="preserve"> resources r</w:t>
      </w:r>
      <w:r w:rsidR="002F7004" w:rsidRPr="00D912CE">
        <w:rPr>
          <w:rFonts w:ascii="Times" w:hAnsi="Times" w:cs="Times New Roman"/>
          <w:sz w:val="24"/>
          <w:szCs w:val="24"/>
        </w:rPr>
        <w:t>emains a possibility</w:t>
      </w:r>
      <w:r w:rsidR="000522BB" w:rsidRPr="00D912CE">
        <w:rPr>
          <w:rFonts w:ascii="Times" w:hAnsi="Times" w:cs="Times New Roman"/>
          <w:sz w:val="24"/>
          <w:szCs w:val="24"/>
        </w:rPr>
        <w:t xml:space="preserve">. </w:t>
      </w:r>
      <w:r w:rsidR="002A5CA3" w:rsidRPr="00D912CE">
        <w:rPr>
          <w:rFonts w:ascii="Times" w:hAnsi="Times" w:cs="Times New Roman"/>
          <w:sz w:val="24"/>
          <w:szCs w:val="24"/>
        </w:rPr>
        <w:t xml:space="preserve">Although </w:t>
      </w:r>
      <w:r w:rsidR="008E1754" w:rsidRPr="00D912CE">
        <w:rPr>
          <w:rFonts w:ascii="Times" w:hAnsi="Times" w:cs="Times New Roman"/>
          <w:sz w:val="24"/>
          <w:szCs w:val="24"/>
        </w:rPr>
        <w:t xml:space="preserve">there was </w:t>
      </w:r>
      <w:r w:rsidR="002A5CA3" w:rsidRPr="00D912CE">
        <w:rPr>
          <w:rFonts w:ascii="Times" w:hAnsi="Times" w:cs="Times New Roman"/>
          <w:sz w:val="24"/>
          <w:szCs w:val="24"/>
        </w:rPr>
        <w:t xml:space="preserve">no evidence for powerful confounding effects in our data, </w:t>
      </w:r>
      <w:r w:rsidR="008E1754" w:rsidRPr="00D912CE">
        <w:rPr>
          <w:rFonts w:ascii="Times" w:hAnsi="Times" w:cs="Times New Roman"/>
          <w:sz w:val="24"/>
          <w:szCs w:val="24"/>
        </w:rPr>
        <w:t>confounding</w:t>
      </w:r>
      <w:r w:rsidR="000522BB" w:rsidRPr="00D912CE">
        <w:rPr>
          <w:rFonts w:ascii="Times" w:hAnsi="Times" w:cs="Times New Roman"/>
          <w:sz w:val="24"/>
          <w:szCs w:val="24"/>
        </w:rPr>
        <w:t xml:space="preserve"> </w:t>
      </w:r>
      <w:r w:rsidR="002F7004" w:rsidRPr="00D912CE">
        <w:rPr>
          <w:rFonts w:ascii="Times" w:hAnsi="Times" w:cs="Times New Roman"/>
          <w:sz w:val="24"/>
          <w:szCs w:val="24"/>
        </w:rPr>
        <w:t>may explain</w:t>
      </w:r>
      <w:r w:rsidR="000522BB" w:rsidRPr="00D912CE">
        <w:rPr>
          <w:rFonts w:ascii="Times" w:hAnsi="Times" w:cs="Times New Roman"/>
          <w:sz w:val="24"/>
          <w:szCs w:val="24"/>
        </w:rPr>
        <w:t xml:space="preserve"> the </w:t>
      </w:r>
      <w:r w:rsidR="002F7004" w:rsidRPr="00D912CE">
        <w:rPr>
          <w:rFonts w:ascii="Times" w:hAnsi="Times" w:cs="Times New Roman"/>
          <w:sz w:val="24"/>
          <w:szCs w:val="24"/>
        </w:rPr>
        <w:t>slight</w:t>
      </w:r>
      <w:r w:rsidR="00F905AD" w:rsidRPr="00D912CE">
        <w:rPr>
          <w:rFonts w:ascii="Times" w:hAnsi="Times" w:cs="Times New Roman"/>
          <w:sz w:val="24"/>
          <w:szCs w:val="24"/>
        </w:rPr>
        <w:t xml:space="preserve"> decrease </w:t>
      </w:r>
      <w:r w:rsidRPr="00D912CE">
        <w:rPr>
          <w:rFonts w:ascii="Times" w:hAnsi="Times" w:cs="Times New Roman"/>
          <w:sz w:val="24"/>
          <w:szCs w:val="24"/>
        </w:rPr>
        <w:t>in effect size</w:t>
      </w:r>
      <w:r w:rsidR="00F905AD" w:rsidRPr="00D912CE">
        <w:rPr>
          <w:rFonts w:ascii="Times" w:hAnsi="Times" w:cs="Times New Roman"/>
          <w:sz w:val="24"/>
          <w:szCs w:val="24"/>
        </w:rPr>
        <w:t xml:space="preserve"> of parity</w:t>
      </w:r>
      <w:r w:rsidRPr="00D912CE">
        <w:rPr>
          <w:rFonts w:ascii="Times" w:hAnsi="Times" w:cs="Times New Roman"/>
          <w:sz w:val="24"/>
          <w:szCs w:val="24"/>
        </w:rPr>
        <w:t xml:space="preserve"> between </w:t>
      </w:r>
      <w:r w:rsidR="000522BB" w:rsidRPr="00D912CE">
        <w:rPr>
          <w:rFonts w:ascii="Times" w:hAnsi="Times" w:cs="Times New Roman"/>
          <w:sz w:val="24"/>
          <w:szCs w:val="24"/>
        </w:rPr>
        <w:t>models 1 and 2</w:t>
      </w:r>
      <w:r w:rsidR="00274BA1" w:rsidRPr="00D912CE">
        <w:rPr>
          <w:rFonts w:ascii="Times" w:hAnsi="Times" w:cs="Times New Roman"/>
          <w:sz w:val="24"/>
          <w:szCs w:val="24"/>
        </w:rPr>
        <w:t xml:space="preserve"> (TL) and </w:t>
      </w:r>
      <w:r w:rsidR="000522BB" w:rsidRPr="00D912CE">
        <w:rPr>
          <w:rFonts w:ascii="Times" w:hAnsi="Times" w:cs="Times New Roman"/>
          <w:sz w:val="24"/>
          <w:szCs w:val="24"/>
        </w:rPr>
        <w:t>4 and 5</w:t>
      </w:r>
      <w:r w:rsidR="00274BA1" w:rsidRPr="00D912CE">
        <w:rPr>
          <w:rFonts w:ascii="Times" w:hAnsi="Times" w:cs="Times New Roman"/>
          <w:sz w:val="24"/>
          <w:szCs w:val="24"/>
        </w:rPr>
        <w:t xml:space="preserve"> (</w:t>
      </w:r>
      <w:proofErr w:type="spellStart"/>
      <w:r w:rsidR="00274BA1" w:rsidRPr="00D912CE">
        <w:rPr>
          <w:rFonts w:ascii="Times" w:hAnsi="Times" w:cs="Times New Roman"/>
          <w:sz w:val="24"/>
          <w:szCs w:val="24"/>
        </w:rPr>
        <w:t>DNAmAge</w:t>
      </w:r>
      <w:proofErr w:type="spellEnd"/>
      <w:r w:rsidR="00274BA1" w:rsidRPr="00D912CE">
        <w:rPr>
          <w:rFonts w:ascii="Times" w:hAnsi="Times" w:cs="Times New Roman"/>
          <w:sz w:val="24"/>
          <w:szCs w:val="24"/>
        </w:rPr>
        <w:t>)</w:t>
      </w:r>
      <w:r w:rsidRPr="00D912CE">
        <w:rPr>
          <w:rFonts w:ascii="Times" w:hAnsi="Times" w:cs="Times New Roman"/>
          <w:sz w:val="24"/>
          <w:szCs w:val="24"/>
        </w:rPr>
        <w:t xml:space="preserve">. </w:t>
      </w:r>
      <w:r w:rsidR="002A5CA3" w:rsidRPr="00D912CE">
        <w:rPr>
          <w:rFonts w:ascii="Times" w:hAnsi="Times" w:cs="Times New Roman"/>
          <w:sz w:val="24"/>
          <w:szCs w:val="24"/>
        </w:rPr>
        <w:t xml:space="preserve">Future studies employing a </w:t>
      </w:r>
      <w:r w:rsidR="00274BA1" w:rsidRPr="00D912CE">
        <w:rPr>
          <w:rFonts w:ascii="Times" w:hAnsi="Times" w:cs="Times New Roman"/>
          <w:sz w:val="24"/>
          <w:szCs w:val="24"/>
        </w:rPr>
        <w:t>longitudinal design</w:t>
      </w:r>
      <w:r w:rsidR="002A5CA3" w:rsidRPr="00D912CE">
        <w:rPr>
          <w:rFonts w:ascii="Times" w:hAnsi="Times" w:cs="Times New Roman"/>
          <w:sz w:val="24"/>
          <w:szCs w:val="24"/>
        </w:rPr>
        <w:t xml:space="preserve"> would minimize the potential effects of such confounders </w:t>
      </w:r>
      <w:r w:rsidR="00F15C38" w:rsidRPr="00D912CE">
        <w:rPr>
          <w:rFonts w:ascii="Times" w:hAnsi="Times" w:cs="Times New Roman"/>
          <w:sz w:val="24"/>
          <w:szCs w:val="24"/>
        </w:rPr>
        <w:fldChar w:fldCharType="begin"/>
      </w:r>
      <w:r w:rsidR="000E2A88" w:rsidRPr="00D912CE">
        <w:rPr>
          <w:rFonts w:ascii="Times" w:hAnsi="Times" w:cs="Times New Roman"/>
          <w:sz w:val="24"/>
          <w:szCs w:val="24"/>
        </w:rPr>
        <w:instrText xml:space="preserve"> ADDIN ZOTERO_ITEM CSL_CITATION {"citationID":"a11a59p38gm","properties":{"formattedCitation":"(Noordwijk and Jong 1986)","plainCitation":"(Noordwijk and Jong 1986)"},"citationItems":[{"id":415,"uris":["http://zotero.org/users/451958/items/VU2WH2K5"],"uri":["http://zotero.org/users/451958/items/VU2WH2K5"],"itemData":{"id":415,"type":"article-journal","title":"Acquisition and Allocation of Resources: Their Influence on Variation in Life History Tactics","container-title":"The American Naturalist","page":"137-142","volume":"128","issue":"1","source":"JSTOR","ISSN":"0003-0147","note":"ArticleType: research-article / Full publication date: Jul., 1986 / Copyright © 1986 The University of Chicago Press","shortTitle":"Acquisition and Allocation of Resources","author":[{"family":"Noordwijk","given":"A. J.","dropping-particle":"van"},{"family":"Jong","given":"G.","dropping-particle":"de"}],"issued":{"date-parts":[["1986",7,1]]}}}],"schema":"https://github.com/citation-style-language/schema/raw/master/csl-citation.json"} </w:instrText>
      </w:r>
      <w:r w:rsidR="00F15C38" w:rsidRPr="00D912CE">
        <w:rPr>
          <w:rFonts w:ascii="Times" w:hAnsi="Times" w:cs="Times New Roman"/>
          <w:sz w:val="24"/>
          <w:szCs w:val="24"/>
        </w:rPr>
        <w:fldChar w:fldCharType="separate"/>
      </w:r>
      <w:r w:rsidR="000E2A88" w:rsidRPr="00D912CE">
        <w:rPr>
          <w:rFonts w:ascii="Times" w:hAnsi="Times" w:cs="Times New Roman"/>
          <w:noProof/>
          <w:sz w:val="24"/>
          <w:szCs w:val="24"/>
        </w:rPr>
        <w:t>(Noordwijk and Jong 1986)</w:t>
      </w:r>
      <w:r w:rsidR="00F15C38" w:rsidRPr="00D912CE">
        <w:rPr>
          <w:rFonts w:ascii="Times" w:hAnsi="Times" w:cs="Times New Roman"/>
          <w:sz w:val="24"/>
          <w:szCs w:val="24"/>
        </w:rPr>
        <w:fldChar w:fldCharType="end"/>
      </w:r>
      <w:r w:rsidR="002A5CA3" w:rsidRPr="00D912CE">
        <w:rPr>
          <w:rFonts w:ascii="Times" w:hAnsi="Times" w:cs="Times New Roman"/>
          <w:sz w:val="24"/>
          <w:szCs w:val="24"/>
        </w:rPr>
        <w:t xml:space="preserve">, while </w:t>
      </w:r>
      <w:r w:rsidR="00237EE7" w:rsidRPr="00D912CE">
        <w:rPr>
          <w:rFonts w:ascii="Times" w:hAnsi="Times" w:cs="Times New Roman"/>
          <w:sz w:val="24"/>
          <w:szCs w:val="24"/>
        </w:rPr>
        <w:t>inclusion of</w:t>
      </w:r>
      <w:r w:rsidR="002A5CA3" w:rsidRPr="00D912CE">
        <w:rPr>
          <w:rFonts w:ascii="Times" w:hAnsi="Times" w:cs="Times New Roman"/>
          <w:sz w:val="24"/>
          <w:szCs w:val="24"/>
        </w:rPr>
        <w:t xml:space="preserve"> lactation and other </w:t>
      </w:r>
      <w:r w:rsidR="00891B5B" w:rsidRPr="00D912CE">
        <w:rPr>
          <w:rFonts w:ascii="Times" w:hAnsi="Times" w:cs="Times New Roman"/>
          <w:sz w:val="24"/>
          <w:szCs w:val="24"/>
        </w:rPr>
        <w:t xml:space="preserve">indices for reproductive effort </w:t>
      </w:r>
      <w:r w:rsidR="002A5CA3" w:rsidRPr="00D912CE">
        <w:rPr>
          <w:rFonts w:ascii="Times" w:hAnsi="Times" w:cs="Times New Roman"/>
          <w:sz w:val="24"/>
          <w:szCs w:val="24"/>
        </w:rPr>
        <w:t xml:space="preserve">would provide a more </w:t>
      </w:r>
      <w:r w:rsidR="00992BA9" w:rsidRPr="00D912CE">
        <w:rPr>
          <w:rFonts w:ascii="Times" w:hAnsi="Times" w:cs="Times New Roman"/>
          <w:sz w:val="24"/>
          <w:szCs w:val="24"/>
        </w:rPr>
        <w:t>accurate</w:t>
      </w:r>
      <w:r w:rsidR="002A5CA3" w:rsidRPr="00D912CE">
        <w:rPr>
          <w:rFonts w:ascii="Times" w:hAnsi="Times" w:cs="Times New Roman"/>
          <w:sz w:val="24"/>
          <w:szCs w:val="24"/>
        </w:rPr>
        <w:t xml:space="preserve"> </w:t>
      </w:r>
      <w:r w:rsidR="00992BA9" w:rsidRPr="00D912CE">
        <w:rPr>
          <w:rFonts w:ascii="Times" w:hAnsi="Times" w:cs="Times New Roman"/>
          <w:sz w:val="24"/>
          <w:szCs w:val="24"/>
        </w:rPr>
        <w:t>estimate</w:t>
      </w:r>
      <w:r w:rsidR="002A5CA3" w:rsidRPr="00D912CE">
        <w:rPr>
          <w:rFonts w:ascii="Times" w:hAnsi="Times" w:cs="Times New Roman"/>
          <w:sz w:val="24"/>
          <w:szCs w:val="24"/>
        </w:rPr>
        <w:t xml:space="preserve"> of </w:t>
      </w:r>
      <w:r w:rsidR="00992BA9" w:rsidRPr="00D912CE">
        <w:rPr>
          <w:rFonts w:ascii="Times" w:hAnsi="Times" w:cs="Times New Roman"/>
          <w:sz w:val="24"/>
          <w:szCs w:val="24"/>
        </w:rPr>
        <w:t xml:space="preserve">the </w:t>
      </w:r>
      <w:proofErr w:type="spellStart"/>
      <w:r w:rsidR="002A5CA3" w:rsidRPr="00D912CE">
        <w:rPr>
          <w:rFonts w:ascii="Times" w:hAnsi="Times" w:cs="Times New Roman"/>
          <w:sz w:val="24"/>
          <w:szCs w:val="24"/>
        </w:rPr>
        <w:t>CoR</w:t>
      </w:r>
      <w:proofErr w:type="spellEnd"/>
      <w:r w:rsidR="002A5CA3" w:rsidRPr="00D912CE">
        <w:rPr>
          <w:rFonts w:ascii="Times" w:hAnsi="Times" w:cs="Times New Roman"/>
          <w:sz w:val="24"/>
          <w:szCs w:val="24"/>
        </w:rPr>
        <w:t xml:space="preserve"> </w:t>
      </w:r>
      <w:r w:rsidR="00F15C38" w:rsidRPr="00D912CE">
        <w:rPr>
          <w:rFonts w:ascii="Times" w:hAnsi="Times" w:cs="Times New Roman"/>
          <w:sz w:val="24"/>
          <w:szCs w:val="24"/>
        </w:rPr>
        <w:fldChar w:fldCharType="begin"/>
      </w:r>
      <w:r w:rsidR="000E2A88" w:rsidRPr="00D912CE">
        <w:rPr>
          <w:rFonts w:ascii="Times" w:hAnsi="Times" w:cs="Times New Roman"/>
          <w:sz w:val="24"/>
          <w:szCs w:val="24"/>
        </w:rPr>
        <w:instrText xml:space="preserve"> ADDIN ZOTERO_ITEM CSL_CITATION {"citationID":"a2cfpnd548e","properties":{"formattedCitation":"(Gurven et al. 2016)","plainCitation":"(Gurven et al. 2016)"},"citationItems":[{"id":6770,"uris":["http://zotero.org/users/451958/items/JUGUGE4G"],"uri":["http://zotero.org/users/451958/items/JUGUGE4G"],"itemData":{"id":6770,"type":"article-journal","title":"Health costs of reproduction are minimal despite high fertility, mortality and subsistence lifestyle","container-title":"Scientific Reports","page":"30056","volume":"6","source":"CrossRef","DOI":"10.1038/srep30056","ISSN":"2045-2322","author":[{"family":"Gurven","given":"Michael"},{"family":"Costa","given":"Megan"},{"literal":"Ben Trumble"},{"family":"Stieglitz","given":"Jonathan"},{"family":"Beheim","given":"Bret"},{"family":"Eid Rodriguez","given":"Daniel"},{"family":"Hooper","given":"Paul L."},{"family":"Kaplan","given":"Hillard"}],"issued":{"date-parts":[["2016",7,20]]}}}],"schema":"https://github.com/citation-style-language/schema/raw/master/csl-citation.json"} </w:instrText>
      </w:r>
      <w:r w:rsidR="00F15C38" w:rsidRPr="00D912CE">
        <w:rPr>
          <w:rFonts w:ascii="Times" w:hAnsi="Times" w:cs="Times New Roman"/>
          <w:sz w:val="24"/>
          <w:szCs w:val="24"/>
        </w:rPr>
        <w:fldChar w:fldCharType="separate"/>
      </w:r>
      <w:r w:rsidR="000E2A88" w:rsidRPr="00D912CE">
        <w:rPr>
          <w:rFonts w:ascii="Times" w:hAnsi="Times" w:cs="Times New Roman"/>
          <w:noProof/>
          <w:sz w:val="24"/>
          <w:szCs w:val="24"/>
        </w:rPr>
        <w:t>(Gurven et al. 2016)</w:t>
      </w:r>
      <w:r w:rsidR="00F15C38" w:rsidRPr="00D912CE">
        <w:rPr>
          <w:rFonts w:ascii="Times" w:hAnsi="Times" w:cs="Times New Roman"/>
          <w:sz w:val="24"/>
          <w:szCs w:val="24"/>
        </w:rPr>
        <w:fldChar w:fldCharType="end"/>
      </w:r>
      <w:r w:rsidR="00274BA1" w:rsidRPr="00D912CE">
        <w:rPr>
          <w:rFonts w:ascii="Times" w:hAnsi="Times" w:cs="Times New Roman"/>
          <w:sz w:val="24"/>
          <w:szCs w:val="24"/>
        </w:rPr>
        <w:t xml:space="preserve">. </w:t>
      </w:r>
      <w:r w:rsidR="009E5F80" w:rsidRPr="00D912CE">
        <w:rPr>
          <w:rFonts w:ascii="Times" w:hAnsi="Times" w:cs="Times New Roman"/>
          <w:sz w:val="24"/>
          <w:szCs w:val="24"/>
        </w:rPr>
        <w:t>Finally</w:t>
      </w:r>
      <w:r w:rsidR="00274BA1" w:rsidRPr="00D912CE">
        <w:rPr>
          <w:rFonts w:ascii="Times" w:hAnsi="Times" w:cs="Times New Roman"/>
          <w:sz w:val="24"/>
          <w:szCs w:val="24"/>
        </w:rPr>
        <w:t xml:space="preserve">, the women in this study all fell within a relatively narrow age range </w:t>
      </w:r>
      <w:r w:rsidR="00992BA9" w:rsidRPr="00D912CE">
        <w:rPr>
          <w:rFonts w:ascii="Times" w:hAnsi="Times" w:cs="Times New Roman"/>
          <w:sz w:val="24"/>
          <w:szCs w:val="24"/>
        </w:rPr>
        <w:t>during</w:t>
      </w:r>
      <w:r w:rsidR="002A5CA3" w:rsidRPr="00D912CE">
        <w:rPr>
          <w:rFonts w:ascii="Times" w:hAnsi="Times" w:cs="Times New Roman"/>
          <w:sz w:val="24"/>
          <w:szCs w:val="24"/>
        </w:rPr>
        <w:t xml:space="preserve"> young adulthood </w:t>
      </w:r>
      <w:r w:rsidR="00274BA1" w:rsidRPr="00D912CE">
        <w:rPr>
          <w:rFonts w:ascii="Times" w:hAnsi="Times" w:cs="Times New Roman"/>
          <w:sz w:val="24"/>
          <w:szCs w:val="24"/>
        </w:rPr>
        <w:t xml:space="preserve">(20-22 years old). Because both TL and </w:t>
      </w:r>
      <w:proofErr w:type="spellStart"/>
      <w:r w:rsidR="00274BA1" w:rsidRPr="00D912CE">
        <w:rPr>
          <w:rFonts w:ascii="Times" w:hAnsi="Times" w:cs="Times New Roman"/>
          <w:sz w:val="24"/>
          <w:szCs w:val="24"/>
        </w:rPr>
        <w:t>DNAmAge</w:t>
      </w:r>
      <w:proofErr w:type="spellEnd"/>
      <w:r w:rsidR="00274BA1" w:rsidRPr="00D912CE">
        <w:rPr>
          <w:rFonts w:ascii="Times" w:hAnsi="Times" w:cs="Times New Roman"/>
          <w:sz w:val="24"/>
          <w:szCs w:val="24"/>
        </w:rPr>
        <w:t xml:space="preserve"> </w:t>
      </w:r>
      <w:r w:rsidR="009E5F80" w:rsidRPr="00D912CE">
        <w:rPr>
          <w:rFonts w:ascii="Times" w:hAnsi="Times" w:cs="Times New Roman"/>
          <w:sz w:val="24"/>
          <w:szCs w:val="24"/>
        </w:rPr>
        <w:t xml:space="preserve">‘age’ </w:t>
      </w:r>
      <w:r w:rsidR="00274BA1" w:rsidRPr="00D912CE">
        <w:rPr>
          <w:rFonts w:ascii="Times" w:hAnsi="Times" w:cs="Times New Roman"/>
          <w:sz w:val="24"/>
          <w:szCs w:val="24"/>
        </w:rPr>
        <w:t xml:space="preserve">more rapidly </w:t>
      </w:r>
      <w:r w:rsidR="00726C5A" w:rsidRPr="00D912CE">
        <w:rPr>
          <w:rFonts w:ascii="Times" w:hAnsi="Times" w:cs="Times New Roman"/>
          <w:sz w:val="24"/>
          <w:szCs w:val="24"/>
        </w:rPr>
        <w:t>during early</w:t>
      </w:r>
      <w:r w:rsidR="00274BA1" w:rsidRPr="00D912CE">
        <w:rPr>
          <w:rFonts w:ascii="Times" w:hAnsi="Times" w:cs="Times New Roman"/>
          <w:sz w:val="24"/>
          <w:szCs w:val="24"/>
        </w:rPr>
        <w:t xml:space="preserve"> adulthood</w:t>
      </w:r>
      <w:r w:rsidR="009E5F80" w:rsidRPr="00D912CE">
        <w:rPr>
          <w:rFonts w:ascii="Times" w:hAnsi="Times" w:cs="Times New Roman"/>
          <w:sz w:val="24"/>
          <w:szCs w:val="24"/>
        </w:rPr>
        <w:t xml:space="preserve"> </w:t>
      </w:r>
      <w:r w:rsidR="00F15C38" w:rsidRPr="00D912CE">
        <w:rPr>
          <w:rFonts w:ascii="Times" w:hAnsi="Times" w:cs="Times New Roman"/>
          <w:sz w:val="24"/>
          <w:szCs w:val="24"/>
        </w:rPr>
        <w:fldChar w:fldCharType="begin"/>
      </w:r>
      <w:r w:rsidR="000E2A88" w:rsidRPr="00D912CE">
        <w:rPr>
          <w:rFonts w:ascii="Times" w:hAnsi="Times" w:cs="Times New Roman"/>
          <w:sz w:val="24"/>
          <w:szCs w:val="24"/>
        </w:rPr>
        <w:instrText xml:space="preserve"> ADDIN ZOTERO_ITEM CSL_CITATION {"citationID":"ar0kcrfsag","properties":{"formattedCitation":"(Frenck et al. 1998; Horvath 2013)","plainCitation":"(Frenck et al. 1998; Horvath 2013)"},"citationItems":[{"id":6478,"uris":["http://zotero.org/users/451958/items/PPBB3633"],"uri":["http://zotero.org/users/451958/items/PPBB3633"],"itemData":{"id":6478,"type":"article-journal","title":"DNA methylation age of human tissues and cell types","container-title":"Genome Biology","page":"3156","volume":"14","source":"BioMed Central","abstract":"It is not yet known whether DNA methylation levels can be used to accurately predict age across a broad spectrum of human tissues and cell types, nor whether the resulting age prediction is a biologically meaningful measure.","DOI":"10.1186/gb-2013-14-10-r115","ISSN":"1474-760X","journalAbbreviation":"Genome Biology","author":[{"family":"Horvath","given":"Steve"}],"issued":{"date-parts":[["2013"]]}},"label":"page"},{"id":8287,"uris":["http://zotero.org/users/451958/items/R6TNXS5Z"],"uri":["http://zotero.org/users/451958/items/R6TNXS5Z"],"itemData":{"id":8287,"type":"article-journal","title":"The rate of telomere sequence loss in human leukocytes varies with age","container-title":"Proceedings of the National Academy of Sciences","page":"5607–5610","volume":"95","issue":"10","source":"Google Scholar","author":[{"family":"Frenck","given":"Robert W."},{"family":"Blackburn","given":"Elizabeth H."},{"family":"Shannon","given":"Kevin M."}],"issued":{"date-parts":[["1998"]]}},"label":"page"}],"schema":"https://github.com/citation-style-language/schema/raw/master/csl-citation.json"} </w:instrText>
      </w:r>
      <w:r w:rsidR="00F15C38" w:rsidRPr="00D912CE">
        <w:rPr>
          <w:rFonts w:ascii="Times" w:hAnsi="Times" w:cs="Times New Roman"/>
          <w:sz w:val="24"/>
          <w:szCs w:val="24"/>
        </w:rPr>
        <w:fldChar w:fldCharType="separate"/>
      </w:r>
      <w:r w:rsidR="000E2A88" w:rsidRPr="00D912CE">
        <w:rPr>
          <w:rFonts w:ascii="Times" w:hAnsi="Times" w:cs="Times New Roman"/>
          <w:noProof/>
          <w:sz w:val="24"/>
          <w:szCs w:val="24"/>
        </w:rPr>
        <w:t>(Frenck et al. 1998; Horvath 2013)</w:t>
      </w:r>
      <w:r w:rsidR="00F15C38" w:rsidRPr="00D912CE">
        <w:rPr>
          <w:rFonts w:ascii="Times" w:hAnsi="Times" w:cs="Times New Roman"/>
          <w:sz w:val="24"/>
          <w:szCs w:val="24"/>
        </w:rPr>
        <w:fldChar w:fldCharType="end"/>
      </w:r>
      <w:r w:rsidR="00274BA1" w:rsidRPr="00D912CE">
        <w:rPr>
          <w:rFonts w:ascii="Times" w:hAnsi="Times" w:cs="Times New Roman"/>
          <w:sz w:val="24"/>
          <w:szCs w:val="24"/>
        </w:rPr>
        <w:t xml:space="preserve">, it is possible that both measures are particularly sensitive to reproduction </w:t>
      </w:r>
      <w:r w:rsidR="00A96BB0" w:rsidRPr="00D912CE">
        <w:rPr>
          <w:rFonts w:ascii="Times" w:hAnsi="Times" w:cs="Times New Roman"/>
          <w:sz w:val="24"/>
          <w:szCs w:val="24"/>
        </w:rPr>
        <w:t xml:space="preserve">at this </w:t>
      </w:r>
      <w:r w:rsidR="00891B5B" w:rsidRPr="00D912CE">
        <w:rPr>
          <w:rFonts w:ascii="Times" w:hAnsi="Times" w:cs="Times New Roman"/>
          <w:sz w:val="24"/>
          <w:szCs w:val="24"/>
        </w:rPr>
        <w:t>time</w:t>
      </w:r>
      <w:r w:rsidR="00274BA1" w:rsidRPr="00D912CE">
        <w:rPr>
          <w:rFonts w:ascii="Times" w:hAnsi="Times" w:cs="Times New Roman"/>
          <w:sz w:val="24"/>
          <w:szCs w:val="24"/>
        </w:rPr>
        <w:t xml:space="preserve">. </w:t>
      </w:r>
    </w:p>
    <w:p w:rsidR="008E1754" w:rsidRPr="00D912CE" w:rsidRDefault="00274BA1" w:rsidP="0008612F">
      <w:pPr>
        <w:rPr>
          <w:rFonts w:ascii="Times" w:hAnsi="Times" w:cs="Times New Roman"/>
          <w:sz w:val="24"/>
          <w:szCs w:val="24"/>
        </w:rPr>
      </w:pPr>
      <w:r w:rsidRPr="00D912CE">
        <w:rPr>
          <w:rFonts w:ascii="Times" w:hAnsi="Times" w:cs="Times New Roman"/>
          <w:sz w:val="24"/>
          <w:szCs w:val="24"/>
        </w:rPr>
        <w:t xml:space="preserve">In sum, we find evidence that parity </w:t>
      </w:r>
      <w:r w:rsidR="002F7004" w:rsidRPr="00D912CE">
        <w:rPr>
          <w:rFonts w:ascii="Times" w:hAnsi="Times" w:cs="Times New Roman"/>
          <w:sz w:val="24"/>
          <w:szCs w:val="24"/>
        </w:rPr>
        <w:t>is</w:t>
      </w:r>
      <w:r w:rsidRPr="00D912CE">
        <w:rPr>
          <w:rFonts w:ascii="Times" w:hAnsi="Times" w:cs="Times New Roman"/>
          <w:sz w:val="24"/>
          <w:szCs w:val="24"/>
        </w:rPr>
        <w:t xml:space="preserve"> associated with shor</w:t>
      </w:r>
      <w:r w:rsidR="002F7004" w:rsidRPr="00D912CE">
        <w:rPr>
          <w:rFonts w:ascii="Times" w:hAnsi="Times" w:cs="Times New Roman"/>
          <w:sz w:val="24"/>
          <w:szCs w:val="24"/>
        </w:rPr>
        <w:t xml:space="preserve">ter telomeres and epigenetic </w:t>
      </w:r>
      <w:r w:rsidRPr="00D912CE">
        <w:rPr>
          <w:rFonts w:ascii="Times" w:hAnsi="Times" w:cs="Times New Roman"/>
          <w:sz w:val="24"/>
          <w:szCs w:val="24"/>
        </w:rPr>
        <w:t xml:space="preserve">among </w:t>
      </w:r>
      <w:r w:rsidR="002A5CA3" w:rsidRPr="00D912CE">
        <w:rPr>
          <w:rFonts w:ascii="Times" w:hAnsi="Times" w:cs="Times New Roman"/>
          <w:sz w:val="24"/>
          <w:szCs w:val="24"/>
        </w:rPr>
        <w:t xml:space="preserve">the </w:t>
      </w:r>
      <w:r w:rsidRPr="00D912CE">
        <w:rPr>
          <w:rFonts w:ascii="Times" w:hAnsi="Times" w:cs="Times New Roman"/>
          <w:sz w:val="24"/>
          <w:szCs w:val="24"/>
        </w:rPr>
        <w:t>young women</w:t>
      </w:r>
      <w:r w:rsidR="002A5CA3" w:rsidRPr="00D912CE">
        <w:rPr>
          <w:rFonts w:ascii="Times" w:hAnsi="Times" w:cs="Times New Roman"/>
          <w:sz w:val="24"/>
          <w:szCs w:val="24"/>
        </w:rPr>
        <w:t xml:space="preserve"> in our sample</w:t>
      </w:r>
      <w:r w:rsidRPr="00D912CE">
        <w:rPr>
          <w:rFonts w:ascii="Times" w:hAnsi="Times" w:cs="Times New Roman"/>
          <w:sz w:val="24"/>
          <w:szCs w:val="24"/>
        </w:rPr>
        <w:t xml:space="preserve">. </w:t>
      </w:r>
      <w:r w:rsidR="00992BA9" w:rsidRPr="00D912CE">
        <w:rPr>
          <w:rFonts w:ascii="Times" w:hAnsi="Times" w:cs="Times New Roman"/>
          <w:sz w:val="24"/>
          <w:szCs w:val="24"/>
        </w:rPr>
        <w:t xml:space="preserve">The consistent relationships between parity and </w:t>
      </w:r>
      <w:r w:rsidR="008E1754" w:rsidRPr="00D912CE">
        <w:rPr>
          <w:rFonts w:ascii="Times" w:hAnsi="Times" w:cs="Times New Roman"/>
          <w:sz w:val="24"/>
          <w:szCs w:val="24"/>
        </w:rPr>
        <w:t xml:space="preserve">aging in these two distinct pathways—one reflecting cellular turnover and genomic stability, and the second a marker of </w:t>
      </w:r>
      <w:proofErr w:type="spellStart"/>
      <w:r w:rsidR="008E1754" w:rsidRPr="00D912CE">
        <w:rPr>
          <w:rFonts w:ascii="Times" w:hAnsi="Times" w:cs="Times New Roman"/>
          <w:sz w:val="24"/>
          <w:szCs w:val="24"/>
        </w:rPr>
        <w:t>epige</w:t>
      </w:r>
      <w:r w:rsidR="00992BA9" w:rsidRPr="00D912CE">
        <w:rPr>
          <w:rFonts w:ascii="Times" w:hAnsi="Times" w:cs="Times New Roman"/>
          <w:sz w:val="24"/>
          <w:szCs w:val="24"/>
        </w:rPr>
        <w:t>nomic</w:t>
      </w:r>
      <w:proofErr w:type="spellEnd"/>
      <w:r w:rsidR="00992BA9" w:rsidRPr="00D912CE">
        <w:rPr>
          <w:rFonts w:ascii="Times" w:hAnsi="Times" w:cs="Times New Roman"/>
          <w:sz w:val="24"/>
          <w:szCs w:val="24"/>
        </w:rPr>
        <w:t xml:space="preserve"> stability—</w:t>
      </w:r>
      <w:r w:rsidR="00446107" w:rsidRPr="00D912CE">
        <w:rPr>
          <w:rFonts w:ascii="Times" w:hAnsi="Times" w:cs="Times New Roman"/>
          <w:sz w:val="24"/>
          <w:szCs w:val="24"/>
        </w:rPr>
        <w:t>supports predictions</w:t>
      </w:r>
      <w:r w:rsidR="00992BA9" w:rsidRPr="00D912CE">
        <w:rPr>
          <w:rFonts w:ascii="Times" w:hAnsi="Times" w:cs="Times New Roman"/>
          <w:sz w:val="24"/>
          <w:szCs w:val="24"/>
        </w:rPr>
        <w:t xml:space="preserve"> for a</w:t>
      </w:r>
      <w:r w:rsidR="008E1754" w:rsidRPr="00D912CE">
        <w:rPr>
          <w:rFonts w:ascii="Times" w:hAnsi="Times" w:cs="Times New Roman"/>
          <w:sz w:val="24"/>
          <w:szCs w:val="24"/>
        </w:rPr>
        <w:t xml:space="preserve"> cost of reproduction in humans.</w:t>
      </w:r>
    </w:p>
    <w:p w:rsidR="00237EE7" w:rsidRPr="00D912CE" w:rsidRDefault="00237EE7" w:rsidP="0008612F">
      <w:pPr>
        <w:pStyle w:val="Heading2"/>
        <w:rPr>
          <w:rFonts w:ascii="Times" w:hAnsi="Times" w:cs="Times New Roman"/>
          <w:b/>
          <w:color w:val="auto"/>
          <w:sz w:val="24"/>
          <w:szCs w:val="24"/>
        </w:rPr>
      </w:pPr>
    </w:p>
    <w:p w:rsidR="0008612F" w:rsidRPr="00D912CE" w:rsidRDefault="0008612F" w:rsidP="0008612F">
      <w:pPr>
        <w:pStyle w:val="Heading2"/>
        <w:rPr>
          <w:rFonts w:ascii="Times" w:hAnsi="Times" w:cs="Times New Roman"/>
          <w:b/>
          <w:color w:val="auto"/>
          <w:sz w:val="24"/>
          <w:szCs w:val="24"/>
        </w:rPr>
      </w:pPr>
      <w:r w:rsidRPr="00D912CE">
        <w:rPr>
          <w:rFonts w:ascii="Times" w:hAnsi="Times" w:cs="Times New Roman"/>
          <w:b/>
          <w:color w:val="auto"/>
          <w:sz w:val="24"/>
          <w:szCs w:val="24"/>
        </w:rPr>
        <w:t>Materials and methods</w:t>
      </w:r>
    </w:p>
    <w:p w:rsidR="0008612F" w:rsidRPr="00D912CE" w:rsidRDefault="0008612F" w:rsidP="0008612F">
      <w:pPr>
        <w:keepNext/>
        <w:numPr>
          <w:ilvl w:val="2"/>
          <w:numId w:val="0"/>
        </w:numPr>
        <w:spacing w:before="240" w:after="120" w:line="240" w:lineRule="auto"/>
        <w:outlineLvl w:val="2"/>
        <w:rPr>
          <w:rFonts w:ascii="Times" w:eastAsia="Calibri" w:hAnsi="Times" w:cs="Times New Roman"/>
          <w:sz w:val="24"/>
          <w:szCs w:val="24"/>
        </w:rPr>
      </w:pPr>
      <w:bookmarkStart w:id="33" w:name="_Toc330838967"/>
      <w:bookmarkStart w:id="34" w:name="_Toc330852424"/>
      <w:r w:rsidRPr="00D912CE">
        <w:rPr>
          <w:rFonts w:ascii="Times" w:eastAsia="Times New Roman" w:hAnsi="Times" w:cs="Times New Roman"/>
          <w:bCs/>
          <w:i/>
          <w:iCs/>
          <w:kern w:val="32"/>
          <w:sz w:val="24"/>
          <w:szCs w:val="24"/>
        </w:rPr>
        <w:t>Data collection</w:t>
      </w:r>
      <w:bookmarkEnd w:id="33"/>
      <w:bookmarkEnd w:id="34"/>
      <w:r w:rsidRPr="00D912CE">
        <w:rPr>
          <w:rFonts w:ascii="Times" w:eastAsia="Times New Roman" w:hAnsi="Times" w:cs="Times New Roman"/>
          <w:bCs/>
          <w:i/>
          <w:iCs/>
          <w:kern w:val="32"/>
          <w:sz w:val="24"/>
          <w:szCs w:val="24"/>
        </w:rPr>
        <w:t xml:space="preserve">. </w:t>
      </w:r>
      <w:r w:rsidRPr="00D912CE">
        <w:rPr>
          <w:rFonts w:ascii="Times" w:eastAsia="Calibri" w:hAnsi="Times" w:cs="Times New Roman"/>
          <w:sz w:val="24"/>
          <w:szCs w:val="24"/>
        </w:rPr>
        <w:t xml:space="preserve">Data came from the Cebu Longitudinal Health and Nutrition Survey (CLHNS), a birth cohort study in Metropolitan Cebu, Philippines that began with enrollment of 3,327 pregnant mothers in 1983-1984 </w:t>
      </w:r>
      <w:r w:rsidR="00F15C38" w:rsidRPr="00D912CE">
        <w:rPr>
          <w:rFonts w:ascii="Times" w:eastAsia="Calibri" w:hAnsi="Times" w:cs="Times New Roman"/>
          <w:sz w:val="24"/>
          <w:szCs w:val="24"/>
        </w:rPr>
        <w:fldChar w:fldCharType="begin"/>
      </w:r>
      <w:r w:rsidR="000E2A88" w:rsidRPr="00D912CE">
        <w:rPr>
          <w:rFonts w:ascii="Times" w:eastAsia="Calibri" w:hAnsi="Times" w:cs="Times New Roman"/>
          <w:sz w:val="24"/>
          <w:szCs w:val="24"/>
        </w:rPr>
        <w:instrText xml:space="preserve"> ADDIN ZOTERO_ITEM CSL_CITATION {"citationID":"a1g5l1ac2vl","properties":{"formattedCitation":"(Adair et al. 2011)","plainCitation":"(Adair et al. 2011)"},"citationItems":[{"id":2275,"uris":["http://zotero.org/users/451958/items/UT85GWWW"],"uri":["http://zotero.org/users/451958/items/UT85GWWW"],"itemData":{"id":2275,"type":"article-journal","title":"Cohort Profile: The Cebu Longitudinal Health and Nutrition Survey","container-title":"International Journal of Epidemiology","page":"619-625","volume":"40","issue":"3","source":"PubMed Central","DOI":"10.1093/ije/dyq085","ISSN":"0300-5771","note":"PMID: 20507864\nPMCID: PMC3147061","shortTitle":"Cohort Profile","journalAbbreviation":"Int J Epidemiol","author":[{"family":"Adair","given":"Linda S"},{"family":"Popkin","given":"Barry M"},{"family":"Akin","given":"John S"},{"family":"Guilkey","given":"David K"},{"family":"Gultiano","given":"Socorro"},{"family":"Borja","given":"Judith"},{"family":"Perez","given":"Lorna"},{"family":"Kuzawa","given":"Christopher W"},{"family":"McDade","given":"Thomas"},{"family":"Hindin","given":"Michelle J"}],"issued":{"date-parts":[["2011",6]]}}}],"schema":"https://github.com/citation-style-language/schema/raw/master/csl-citation.json"} </w:instrText>
      </w:r>
      <w:r w:rsidR="00F15C38" w:rsidRPr="00D912CE">
        <w:rPr>
          <w:rFonts w:ascii="Times" w:eastAsia="Calibri" w:hAnsi="Times" w:cs="Times New Roman"/>
          <w:sz w:val="24"/>
          <w:szCs w:val="24"/>
        </w:rPr>
        <w:fldChar w:fldCharType="separate"/>
      </w:r>
      <w:r w:rsidR="000E2A88" w:rsidRPr="00D912CE">
        <w:rPr>
          <w:rFonts w:ascii="Times" w:eastAsia="Calibri" w:hAnsi="Times" w:cs="Times New Roman"/>
          <w:noProof/>
          <w:sz w:val="24"/>
          <w:szCs w:val="24"/>
        </w:rPr>
        <w:t>(Adair et al. 2011)</w:t>
      </w:r>
      <w:r w:rsidR="00F15C38" w:rsidRPr="00D912CE">
        <w:rPr>
          <w:rFonts w:ascii="Times" w:eastAsia="Calibri" w:hAnsi="Times" w:cs="Times New Roman"/>
          <w:sz w:val="24"/>
          <w:szCs w:val="24"/>
        </w:rPr>
        <w:fldChar w:fldCharType="end"/>
      </w:r>
      <w:r w:rsidRPr="00D912CE">
        <w:rPr>
          <w:rFonts w:ascii="Times" w:eastAsia="Calibri" w:hAnsi="Times" w:cs="Times New Roman"/>
          <w:sz w:val="24"/>
          <w:szCs w:val="24"/>
        </w:rPr>
        <w:t xml:space="preserve">. Longitudinal data are available for download at https://dataverse.unc.edu/dataverse/cebu. In 2005 </w:t>
      </w:r>
      <w:r w:rsidRPr="00D912CE">
        <w:rPr>
          <w:rFonts w:ascii="Times" w:hAnsi="Times" w:cs="Times New Roman"/>
          <w:sz w:val="24"/>
          <w:szCs w:val="24"/>
        </w:rPr>
        <w:t xml:space="preserve">blood samples from overnight fasted subjects were collected into EDTA-coated </w:t>
      </w:r>
      <w:proofErr w:type="spellStart"/>
      <w:r w:rsidRPr="00D912CE">
        <w:rPr>
          <w:rFonts w:ascii="Times" w:hAnsi="Times" w:cs="Times New Roman"/>
          <w:sz w:val="24"/>
          <w:szCs w:val="24"/>
        </w:rPr>
        <w:t>vacutainer</w:t>
      </w:r>
      <w:proofErr w:type="spellEnd"/>
      <w:r w:rsidRPr="00D912CE">
        <w:rPr>
          <w:rFonts w:ascii="Times" w:hAnsi="Times" w:cs="Times New Roman"/>
          <w:sz w:val="24"/>
          <w:szCs w:val="24"/>
        </w:rPr>
        <w:t xml:space="preserve"> tubes. </w:t>
      </w:r>
      <w:r w:rsidRPr="00D912CE">
        <w:rPr>
          <w:rFonts w:ascii="Times" w:eastAsia="Calibri" w:hAnsi="Times" w:cs="Times New Roman"/>
          <w:sz w:val="24"/>
          <w:szCs w:val="24"/>
        </w:rPr>
        <w:t>Automated and manual DNA extraction (</w:t>
      </w:r>
      <w:proofErr w:type="spellStart"/>
      <w:r w:rsidRPr="00D912CE">
        <w:rPr>
          <w:rFonts w:ascii="Times" w:eastAsia="Calibri" w:hAnsi="Times" w:cs="Times New Roman"/>
          <w:sz w:val="24"/>
          <w:szCs w:val="24"/>
        </w:rPr>
        <w:t>Puregene</w:t>
      </w:r>
      <w:proofErr w:type="spellEnd"/>
      <w:r w:rsidRPr="00D912CE">
        <w:rPr>
          <w:rFonts w:ascii="Times" w:eastAsia="Calibri" w:hAnsi="Times" w:cs="Times New Roman"/>
          <w:sz w:val="24"/>
          <w:szCs w:val="24"/>
        </w:rPr>
        <w:t xml:space="preserve">, </w:t>
      </w:r>
      <w:proofErr w:type="spellStart"/>
      <w:r w:rsidRPr="00D912CE">
        <w:rPr>
          <w:rFonts w:ascii="Times" w:eastAsia="Calibri" w:hAnsi="Times" w:cs="Times New Roman"/>
          <w:sz w:val="24"/>
          <w:szCs w:val="24"/>
        </w:rPr>
        <w:t>Gentra</w:t>
      </w:r>
      <w:proofErr w:type="spellEnd"/>
      <w:r w:rsidRPr="00D912CE">
        <w:rPr>
          <w:rFonts w:ascii="Times" w:eastAsia="Calibri" w:hAnsi="Times" w:cs="Times New Roman"/>
          <w:sz w:val="24"/>
          <w:szCs w:val="24"/>
        </w:rPr>
        <w:t>) was conducted on blood samples.</w:t>
      </w:r>
    </w:p>
    <w:p w:rsidR="0008612F" w:rsidRPr="00D912CE" w:rsidRDefault="0008612F" w:rsidP="0008612F">
      <w:pPr>
        <w:spacing w:before="120" w:after="120" w:line="240" w:lineRule="auto"/>
        <w:rPr>
          <w:rFonts w:ascii="Times" w:eastAsia="Calibri" w:hAnsi="Times" w:cs="Times New Roman"/>
          <w:sz w:val="24"/>
          <w:szCs w:val="24"/>
        </w:rPr>
      </w:pPr>
      <w:r w:rsidRPr="00D912CE">
        <w:rPr>
          <w:rFonts w:ascii="Times" w:eastAsia="Calibri" w:hAnsi="Times" w:cs="Times New Roman"/>
          <w:sz w:val="24"/>
          <w:szCs w:val="24"/>
        </w:rPr>
        <w:t xml:space="preserve">Informed consent was obtained from all participants and data collection was conducted with approval and oversight from the Institutional Review Boards of the University of North Carolina at Chapel Hill and Northwestern University. </w:t>
      </w:r>
    </w:p>
    <w:p w:rsidR="0008612F" w:rsidRPr="00D912CE" w:rsidRDefault="0008612F" w:rsidP="0008612F">
      <w:pPr>
        <w:spacing w:after="120"/>
        <w:rPr>
          <w:rFonts w:ascii="Times" w:hAnsi="Times" w:cs="Times New Roman"/>
          <w:i/>
          <w:sz w:val="24"/>
          <w:szCs w:val="24"/>
        </w:rPr>
      </w:pPr>
      <w:r w:rsidRPr="00D912CE">
        <w:rPr>
          <w:rFonts w:ascii="Times" w:hAnsi="Times" w:cs="Times New Roman"/>
          <w:i/>
          <w:sz w:val="24"/>
          <w:szCs w:val="24"/>
        </w:rPr>
        <w:t xml:space="preserve">Telomere length. </w:t>
      </w:r>
      <w:proofErr w:type="spellStart"/>
      <w:r w:rsidRPr="00D912CE">
        <w:rPr>
          <w:rFonts w:ascii="Times" w:eastAsia="Calibri" w:hAnsi="Times" w:cs="Times New Roman"/>
          <w:sz w:val="24"/>
          <w:szCs w:val="24"/>
        </w:rPr>
        <w:t>TLs</w:t>
      </w:r>
      <w:proofErr w:type="spellEnd"/>
      <w:r w:rsidRPr="00D912CE">
        <w:rPr>
          <w:rFonts w:ascii="Times" w:eastAsia="Calibri" w:hAnsi="Times" w:cs="Times New Roman"/>
          <w:sz w:val="24"/>
          <w:szCs w:val="24"/>
        </w:rPr>
        <w:t xml:space="preserve"> were measured using a modified form of the monochrome multiplex quantitative polymerase chain reaction assay that was externally validated. Details of the protocol and external validity can be found in </w:t>
      </w:r>
      <w:r w:rsidR="00F15C38" w:rsidRPr="00D912CE">
        <w:rPr>
          <w:rFonts w:ascii="Times" w:eastAsia="Calibri" w:hAnsi="Times" w:cs="Times New Roman"/>
          <w:sz w:val="24"/>
          <w:szCs w:val="24"/>
        </w:rPr>
        <w:fldChar w:fldCharType="begin"/>
      </w:r>
      <w:r w:rsidR="000E2A88" w:rsidRPr="00D912CE">
        <w:rPr>
          <w:rFonts w:ascii="Times" w:eastAsia="Calibri" w:hAnsi="Times" w:cs="Times New Roman"/>
          <w:sz w:val="24"/>
          <w:szCs w:val="24"/>
        </w:rPr>
        <w:instrText xml:space="preserve"> ADDIN ZOTERO_ITEM CSL_CITATION {"citationID":"a2r4qab3qa","properties":{"formattedCitation":"(Eisenberg et al. 2015)","plainCitation":"(Eisenberg et al. 2015)"},"citationItems":[{"id":8185,"uris":["http://zotero.org/users/451958/items/4CE3TEKQ"],"uri":["http://zotero.org/users/451958/items/4CE3TEKQ"],"itemData":{"id":8185,"type":"article-journal","title":"Improving qPCR telomere length assays: Controlling for well position effects increases statistical power","container-title":"Am J Hum Biol","page":"570-5","volume":"27","issue":"4","abstract":"OBJECTIVES: Telomere length (TL) is commonly measured using quantitative PCR (qPCR). Although, easier than the southern blot of terminal restriction fragments (TRF) TL measurement method, one drawback of qPCR is that it introduces greater measurement error and thus reduces the statistical power of analyses. To address a potential source of measurement error, we consider the effect of well position on qPCR TL measurements. METHODS: qPCR TL data from 3,638 people run on a Bio-Rad iCycler iQ are reanalyzed here. To evaluate measurement validity, correspondence with TRF, age, and between mother and offspring are examined. RESULTS: First, we present evidence for systematic variation in qPCR TL measurements in relation to thermocycler well position. Controlling for these well-position effects consistently improves measurement validity and yields estimated improvements in statistical power equivalent to increasing sample sizes by 16%. We additionally evaluated the linearity of the relationships between telomere and single copy gene control amplicons and between qPCR and TRF measures. We find that, unlike some previous reports, our data exhibit linear relationships. We introduce the standard error in percent, a superior method for quantifying measurement error as compared to the commonly used coefficient of variation. Using this measure, we find that excluding samples with high measurement error does not improve measurement validity in our study. CONCLUSIONS: Future studies using block-based thermocyclers should consider well position effects. Since additional information can be gleaned from well position corrections, rerunning analyses of previous results with well position correction could serve as an independent test of the validity of these results.","author":[{"family":"Eisenberg","given":"D. T."},{"family":"Kuzawa","given":"C. W."},{"family":"Hayes","given":"M. G."}],"issued":{"date-parts":[["2015"]]}}}],"schema":"https://github.com/citation-style-language/schema/raw/master/csl-citation.json"} </w:instrText>
      </w:r>
      <w:r w:rsidR="00F15C38" w:rsidRPr="00D912CE">
        <w:rPr>
          <w:rFonts w:ascii="Times" w:eastAsia="Calibri" w:hAnsi="Times" w:cs="Times New Roman"/>
          <w:sz w:val="24"/>
          <w:szCs w:val="24"/>
        </w:rPr>
        <w:fldChar w:fldCharType="separate"/>
      </w:r>
      <w:r w:rsidR="000E2A88" w:rsidRPr="00D912CE">
        <w:rPr>
          <w:rFonts w:ascii="Times" w:eastAsia="Calibri" w:hAnsi="Times" w:cs="Times New Roman"/>
          <w:noProof/>
          <w:sz w:val="24"/>
          <w:szCs w:val="24"/>
        </w:rPr>
        <w:t>(Eisenberg et al. 2015)</w:t>
      </w:r>
      <w:r w:rsidR="00F15C38" w:rsidRPr="00D912CE">
        <w:rPr>
          <w:rFonts w:ascii="Times" w:eastAsia="Calibri" w:hAnsi="Times" w:cs="Times New Roman"/>
          <w:sz w:val="24"/>
          <w:szCs w:val="24"/>
        </w:rPr>
        <w:fldChar w:fldCharType="end"/>
      </w:r>
      <w:r w:rsidRPr="00D912CE">
        <w:rPr>
          <w:rFonts w:ascii="Times" w:eastAsia="Calibri" w:hAnsi="Times" w:cs="Times New Roman"/>
          <w:sz w:val="24"/>
          <w:szCs w:val="24"/>
        </w:rPr>
        <w:t xml:space="preserve"> and s</w:t>
      </w:r>
      <w:r w:rsidRPr="00D912CE">
        <w:rPr>
          <w:rFonts w:ascii="Times" w:hAnsi="Times" w:cs="Times New Roman"/>
          <w:sz w:val="24"/>
          <w:szCs w:val="24"/>
        </w:rPr>
        <w:t xml:space="preserve">ince the coefficient of variation (CV) has recently been recognized to be an invalid statistic to assess TL measurement reliability </w:t>
      </w:r>
      <w:r w:rsidR="00F15C38" w:rsidRPr="00D912CE">
        <w:rPr>
          <w:rFonts w:ascii="Times" w:hAnsi="Times" w:cs="Times New Roman"/>
          <w:sz w:val="24"/>
          <w:szCs w:val="24"/>
        </w:rPr>
        <w:fldChar w:fldCharType="begin"/>
      </w:r>
      <w:r w:rsidR="000E2A88" w:rsidRPr="00D912CE">
        <w:rPr>
          <w:rFonts w:ascii="Times" w:hAnsi="Times" w:cs="Times New Roman"/>
          <w:sz w:val="24"/>
          <w:szCs w:val="24"/>
        </w:rPr>
        <w:instrText xml:space="preserve"> ADDIN ZOTERO_ITEM CSL_CITATION {"citationID":"a92605t4co","properties":{"formattedCitation":"(Verhulst et al. 2015; Eisenberg 2016)","plainCitation":"(Verhulst et al. 2015; Eisenberg 2016)"},"citationItems":[{"id":8264,"uris":["http://zotero.org/users/451958/items/4YC9NVWQ"],"uri":["http://zotero.org/users/451958/items/4YC9NVWQ"],"itemData":{"id":8264,"type":"article-journal","title":"Commentary: The reliability of telomere length measurements","container-title":"Int J Epidemiol","page":"1683-6","volume":"44","issue":"5","author":[{"family":"Verhulst","given":"S."},{"family":"Susser","given":"E."},{"family":"Factor-Litvak","given":"P. R."},{"family":"Simons","given":"M. J."},{"family":"Benetos","given":"A."},{"family":"Steenstrup","given":"T."},{"family":"Kark","given":"J. D."},{"family":"Aviv","given":"A."}],"issued":{"date-parts":[["2015"]]}}},{"id":8181,"uris":["http://zotero.org/users/451958/items/5P9BTF7M"],"uri":["http://zotero.org/users/451958/items/5P9BTF7M"],"itemData":{"id":8181,"type":"article-journal","title":"Telomere length measurement validity: the coefficient of variation is invalid and cannot be used to compare quantitative polymerase chain reaction and Southern blot telomere length measurement techniques","container-title":"Int J Epidemiol","page":"1295-1298","volume":"45","issue":"4","author":[{"family":"Eisenberg","given":"D. T."}],"issued":{"date-parts":[["2016"]]}}}],"schema":"https://github.com/citation-style-language/schema/raw/master/csl-citation.json"} </w:instrText>
      </w:r>
      <w:r w:rsidR="00F15C38" w:rsidRPr="00D912CE">
        <w:rPr>
          <w:rFonts w:ascii="Times" w:hAnsi="Times" w:cs="Times New Roman"/>
          <w:sz w:val="24"/>
          <w:szCs w:val="24"/>
        </w:rPr>
        <w:fldChar w:fldCharType="separate"/>
      </w:r>
      <w:r w:rsidR="000E2A88" w:rsidRPr="00D912CE">
        <w:rPr>
          <w:rFonts w:ascii="Times" w:hAnsi="Times" w:cs="Times New Roman"/>
          <w:noProof/>
          <w:sz w:val="24"/>
          <w:szCs w:val="24"/>
        </w:rPr>
        <w:t>(Verhulst et al. 2015; Eisenberg 2016)</w:t>
      </w:r>
      <w:r w:rsidR="00F15C38" w:rsidRPr="00D912CE">
        <w:rPr>
          <w:rFonts w:ascii="Times" w:hAnsi="Times" w:cs="Times New Roman"/>
          <w:sz w:val="24"/>
          <w:szCs w:val="24"/>
        </w:rPr>
        <w:fldChar w:fldCharType="end"/>
      </w:r>
      <w:r w:rsidRPr="00D912CE">
        <w:rPr>
          <w:rFonts w:ascii="Times" w:hAnsi="Times" w:cs="Times New Roman"/>
          <w:sz w:val="24"/>
          <w:szCs w:val="24"/>
        </w:rPr>
        <w:t xml:space="preserve">, </w:t>
      </w:r>
      <w:proofErr w:type="spellStart"/>
      <w:r w:rsidRPr="00D912CE">
        <w:rPr>
          <w:rFonts w:ascii="Times" w:hAnsi="Times" w:cs="Times New Roman"/>
          <w:sz w:val="24"/>
          <w:szCs w:val="24"/>
        </w:rPr>
        <w:t>intraclass</w:t>
      </w:r>
      <w:proofErr w:type="spellEnd"/>
      <w:r w:rsidRPr="00D912CE">
        <w:rPr>
          <w:rFonts w:ascii="Times" w:hAnsi="Times" w:cs="Times New Roman"/>
          <w:sz w:val="24"/>
          <w:szCs w:val="24"/>
        </w:rPr>
        <w:t xml:space="preserve"> correlation coefficient (ICC) statistics of measurement error can be found in </w:t>
      </w:r>
      <w:r w:rsidR="00F15C38" w:rsidRPr="00D912CE">
        <w:rPr>
          <w:rFonts w:ascii="Times" w:hAnsi="Times" w:cs="Times New Roman"/>
          <w:sz w:val="24"/>
          <w:szCs w:val="24"/>
        </w:rPr>
        <w:fldChar w:fldCharType="begin"/>
      </w:r>
      <w:r w:rsidR="000E2A88" w:rsidRPr="00D912CE">
        <w:rPr>
          <w:rFonts w:ascii="Times" w:hAnsi="Times" w:cs="Times New Roman"/>
          <w:sz w:val="24"/>
          <w:szCs w:val="24"/>
        </w:rPr>
        <w:instrText xml:space="preserve"> ADDIN ZOTERO_ITEM CSL_CITATION {"citationID":"ajn7n8jbr1","properties":{"formattedCitation":"(Eisenberg et al. 2017)","plainCitation":"(Eisenberg et al. 2017)"},"citationItems":[{"id":8187,"uris":["http://zotero.org/users/451958/items/IALBCSCQ"],"uri":["http://zotero.org/users/451958/items/IALBCSCQ"],"itemData":{"id":8187,"type":"article-journal","title":"Early life infection, but not breastfeeding, predicts adult blood telomere lengths in the Philippines","container-title":"American Journal of Human Biology","volume":"29","issue":"4","abstract":"Objectives Telomeres are repetitive DNA at chromosomes ends that shorten with age due to cellular replication and oxidative stress. As telomeres shorten, this can eventually place limits on cell replication and contribute to senescence. Infections are common during early development and activate cellular immune responses that involve clonal expansion and oxidative stress. As such, a high infectious disease burden might shorten blood telomere length (BTL) and accelerate the pace of immune senescence. Methods To test this, BTL measured in young adults (21.7 ± 0.3 years old) from the Philippines (N = 1,759) were linked to prospectively collected early life data on infectious burden. Results As predicted, increased early life diarrheal prevalence was associated with shorter adult BTL. The association was most marked for infections experienced from 6 to 12 months, which corresponds with weaning and maximal diarrheal burden. A standard deviation increase in infections at 6–12 m predicts a 45 bp decrease in BTL, equivalent to 3.3 years of adult telomeric aging in this population. Contrary to expectations, breastfeeding duration was not associated with BTL, nor did effects vary by sex. Conclusions These findings show that infancy diarrheal disease predicts a marker of cellular aging in adult immune cells. These findings suggest that early life infectious burden may influence late life health, or alternatively, that short TL in early life increases infectious disease susceptibility.","author":[{"family":"Eisenberg","given":"Dan T. A."},{"family":"Borja","given":"Judith B."},{"family":"Hayes","given":"M. Geoffrey"},{"family":"Kuzawa","given":"Christopher W."}],"issued":{"date-parts":[["2017"]]}}}],"schema":"https://github.com/citation-style-language/schema/raw/master/csl-citation.json"} </w:instrText>
      </w:r>
      <w:r w:rsidR="00F15C38" w:rsidRPr="00D912CE">
        <w:rPr>
          <w:rFonts w:ascii="Times" w:hAnsi="Times" w:cs="Times New Roman"/>
          <w:sz w:val="24"/>
          <w:szCs w:val="24"/>
        </w:rPr>
        <w:fldChar w:fldCharType="separate"/>
      </w:r>
      <w:r w:rsidR="000E2A88" w:rsidRPr="00D912CE">
        <w:rPr>
          <w:rFonts w:ascii="Times" w:hAnsi="Times" w:cs="Times New Roman"/>
          <w:noProof/>
          <w:sz w:val="24"/>
          <w:szCs w:val="24"/>
        </w:rPr>
        <w:t>(Eisenberg et al. 2017)</w:t>
      </w:r>
      <w:r w:rsidR="00F15C38" w:rsidRPr="00D912CE">
        <w:rPr>
          <w:rFonts w:ascii="Times" w:hAnsi="Times" w:cs="Times New Roman"/>
          <w:sz w:val="24"/>
          <w:szCs w:val="24"/>
        </w:rPr>
        <w:fldChar w:fldCharType="end"/>
      </w:r>
      <w:r w:rsidRPr="00D912CE">
        <w:rPr>
          <w:rFonts w:ascii="Times" w:hAnsi="Times" w:cs="Times New Roman"/>
          <w:sz w:val="24"/>
          <w:szCs w:val="24"/>
        </w:rPr>
        <w:t>.</w:t>
      </w:r>
    </w:p>
    <w:p w:rsidR="0008612F" w:rsidRPr="00D912CE" w:rsidRDefault="0008612F" w:rsidP="0008612F">
      <w:pPr>
        <w:rPr>
          <w:rFonts w:ascii="Times" w:hAnsi="Times" w:cs="Times New Roman"/>
          <w:sz w:val="24"/>
          <w:szCs w:val="24"/>
        </w:rPr>
      </w:pPr>
      <w:r w:rsidRPr="00D912CE">
        <w:rPr>
          <w:rFonts w:ascii="Times" w:hAnsi="Times" w:cs="Times New Roman"/>
          <w:i/>
          <w:sz w:val="24"/>
          <w:szCs w:val="24"/>
        </w:rPr>
        <w:t>Epigenetic age (</w:t>
      </w:r>
      <w:proofErr w:type="spellStart"/>
      <w:r w:rsidRPr="00D912CE">
        <w:rPr>
          <w:rFonts w:ascii="Times" w:hAnsi="Times" w:cs="Times New Roman"/>
          <w:i/>
          <w:sz w:val="24"/>
          <w:szCs w:val="24"/>
        </w:rPr>
        <w:t>DNAmAge</w:t>
      </w:r>
      <w:proofErr w:type="spellEnd"/>
      <w:r w:rsidRPr="00D912CE">
        <w:rPr>
          <w:rFonts w:ascii="Times" w:hAnsi="Times" w:cs="Times New Roman"/>
          <w:i/>
          <w:sz w:val="24"/>
          <w:szCs w:val="24"/>
        </w:rPr>
        <w:t xml:space="preserve">). </w:t>
      </w:r>
      <w:r w:rsidRPr="00D912CE">
        <w:rPr>
          <w:rFonts w:ascii="Times" w:hAnsi="Times" w:cs="Times New Roman"/>
          <w:sz w:val="24"/>
          <w:szCs w:val="24"/>
        </w:rPr>
        <w:t xml:space="preserve">160ng of sodium </w:t>
      </w:r>
      <w:proofErr w:type="spellStart"/>
      <w:r w:rsidRPr="00D912CE">
        <w:rPr>
          <w:rFonts w:ascii="Times" w:hAnsi="Times" w:cs="Times New Roman"/>
          <w:sz w:val="24"/>
          <w:szCs w:val="24"/>
        </w:rPr>
        <w:t>bisulfite</w:t>
      </w:r>
      <w:proofErr w:type="spellEnd"/>
      <w:r w:rsidRPr="00D912CE">
        <w:rPr>
          <w:rFonts w:ascii="Times" w:hAnsi="Times" w:cs="Times New Roman"/>
          <w:sz w:val="24"/>
          <w:szCs w:val="24"/>
        </w:rPr>
        <w:t xml:space="preserve"> converted DNA (</w:t>
      </w:r>
      <w:proofErr w:type="spellStart"/>
      <w:r w:rsidRPr="00D912CE">
        <w:rPr>
          <w:rFonts w:ascii="Times" w:hAnsi="Times" w:cs="Times New Roman"/>
          <w:sz w:val="24"/>
          <w:szCs w:val="24"/>
        </w:rPr>
        <w:t>Zymo</w:t>
      </w:r>
      <w:proofErr w:type="spellEnd"/>
      <w:r w:rsidRPr="00D912CE">
        <w:rPr>
          <w:rFonts w:ascii="Times" w:hAnsi="Times" w:cs="Times New Roman"/>
          <w:sz w:val="24"/>
          <w:szCs w:val="24"/>
        </w:rPr>
        <w:t xml:space="preserve"> AZDNA </w:t>
      </w:r>
      <w:proofErr w:type="spellStart"/>
      <w:r w:rsidRPr="00D912CE">
        <w:rPr>
          <w:rFonts w:ascii="Times" w:hAnsi="Times" w:cs="Times New Roman"/>
          <w:sz w:val="24"/>
          <w:szCs w:val="24"/>
        </w:rPr>
        <w:t>methylation</w:t>
      </w:r>
      <w:proofErr w:type="spellEnd"/>
      <w:r w:rsidRPr="00D912CE">
        <w:rPr>
          <w:rFonts w:ascii="Times" w:hAnsi="Times" w:cs="Times New Roman"/>
          <w:sz w:val="24"/>
          <w:szCs w:val="24"/>
        </w:rPr>
        <w:t xml:space="preserve"> kit, </w:t>
      </w:r>
      <w:proofErr w:type="spellStart"/>
      <w:r w:rsidRPr="00D912CE">
        <w:rPr>
          <w:rFonts w:ascii="Times" w:hAnsi="Times" w:cs="Times New Roman"/>
          <w:sz w:val="24"/>
          <w:szCs w:val="24"/>
        </w:rPr>
        <w:t>Zymo</w:t>
      </w:r>
      <w:proofErr w:type="spellEnd"/>
      <w:r w:rsidRPr="00D912CE">
        <w:rPr>
          <w:rFonts w:ascii="Times" w:hAnsi="Times" w:cs="Times New Roman"/>
          <w:sz w:val="24"/>
          <w:szCs w:val="24"/>
        </w:rPr>
        <w:t xml:space="preserve"> Research, Irvine, CA, USA) was applied to the </w:t>
      </w:r>
      <w:proofErr w:type="spellStart"/>
      <w:r w:rsidRPr="00D912CE">
        <w:rPr>
          <w:rFonts w:ascii="Times" w:hAnsi="Times" w:cs="Times New Roman"/>
          <w:sz w:val="24"/>
          <w:szCs w:val="24"/>
        </w:rPr>
        <w:t>Illumina</w:t>
      </w:r>
      <w:proofErr w:type="spellEnd"/>
      <w:r w:rsidRPr="00D912CE">
        <w:rPr>
          <w:rFonts w:ascii="Times" w:hAnsi="Times" w:cs="Times New Roman"/>
          <w:sz w:val="24"/>
          <w:szCs w:val="24"/>
        </w:rPr>
        <w:t xml:space="preserve"> HumanMethylation450 Bead Chip using manufacturer’s standard conditions. Standard methods for background subtraction and color correction were carried out using default parameters in </w:t>
      </w:r>
      <w:proofErr w:type="spellStart"/>
      <w:r w:rsidRPr="00D912CE">
        <w:rPr>
          <w:rFonts w:ascii="Times" w:hAnsi="Times" w:cs="Times New Roman"/>
          <w:sz w:val="24"/>
          <w:szCs w:val="24"/>
        </w:rPr>
        <w:t>Illumina</w:t>
      </w:r>
      <w:proofErr w:type="spellEnd"/>
      <w:r w:rsidRPr="00D912CE">
        <w:rPr>
          <w:rFonts w:ascii="Times" w:hAnsi="Times" w:cs="Times New Roman"/>
          <w:sz w:val="24"/>
          <w:szCs w:val="24"/>
        </w:rPr>
        <w:t xml:space="preserve"> Genome Studio and exported into R for further analyses. Quality control involved first confirming participant sex and replicate status. This was followed by </w:t>
      </w:r>
      <w:proofErr w:type="spellStart"/>
      <w:r w:rsidRPr="00D912CE">
        <w:rPr>
          <w:rFonts w:ascii="Times" w:hAnsi="Times" w:cs="Times New Roman"/>
          <w:sz w:val="24"/>
          <w:szCs w:val="24"/>
        </w:rPr>
        <w:t>quantile</w:t>
      </w:r>
      <w:proofErr w:type="spellEnd"/>
      <w:r w:rsidRPr="00D912CE">
        <w:rPr>
          <w:rFonts w:ascii="Times" w:hAnsi="Times" w:cs="Times New Roman"/>
          <w:sz w:val="24"/>
          <w:szCs w:val="24"/>
        </w:rPr>
        <w:t xml:space="preserve"> normalization using </w:t>
      </w:r>
      <w:proofErr w:type="spellStart"/>
      <w:r w:rsidRPr="00D912CE">
        <w:rPr>
          <w:rFonts w:ascii="Times" w:hAnsi="Times" w:cs="Times New Roman"/>
          <w:i/>
          <w:sz w:val="24"/>
          <w:szCs w:val="24"/>
        </w:rPr>
        <w:t>lumi</w:t>
      </w:r>
      <w:proofErr w:type="spellEnd"/>
      <w:r w:rsidRPr="00D912CE">
        <w:rPr>
          <w:rFonts w:ascii="Times" w:hAnsi="Times" w:cs="Times New Roman"/>
          <w:i/>
          <w:sz w:val="24"/>
          <w:szCs w:val="24"/>
        </w:rPr>
        <w:t xml:space="preserve"> </w:t>
      </w:r>
      <w:r w:rsidR="00F15C38" w:rsidRPr="00D912CE">
        <w:rPr>
          <w:rFonts w:ascii="Times" w:hAnsi="Times" w:cs="Times New Roman"/>
          <w:sz w:val="24"/>
          <w:szCs w:val="24"/>
        </w:rPr>
        <w:fldChar w:fldCharType="begin"/>
      </w:r>
      <w:r w:rsidR="000E2A88" w:rsidRPr="00D912CE">
        <w:rPr>
          <w:rFonts w:ascii="Times" w:hAnsi="Times" w:cs="Times New Roman"/>
          <w:sz w:val="24"/>
          <w:szCs w:val="24"/>
        </w:rPr>
        <w:instrText xml:space="preserve"> ADDIN ZOTERO_ITEM CSL_CITATION {"citationID":"a9i7l5j3u","properties":{"formattedCitation":"(Du et al. 2008)","plainCitation":"(Du et al. 2008)"},"citationItems":[{"id":6958,"uris":["http://zotero.org/users/451958/items/VKA32773"],"uri":["http://zotero.org/users/451958/items/VKA32773"],"itemData":{"id":6958,"type":"article-journal","title":"lumi: a pipeline for processing Illumina microarray","container-title":"Bioinformatics","page":"1547-1548","volume":"24","issue":"13","ISSN":"1367-4803","journalAbbreviation":"Bioinformatics","author":[{"family":"Du","given":"Pan"},{"family":"Kibbe","given":"Warren A"},{"family":"Lin","given":"Simon M"}],"issued":{"date-parts":[["2008"]]}}}],"schema":"https://github.com/citation-style-language/schema/raw/master/csl-citation.json"} </w:instrText>
      </w:r>
      <w:r w:rsidR="00F15C38" w:rsidRPr="00D912CE">
        <w:rPr>
          <w:rFonts w:ascii="Times" w:hAnsi="Times" w:cs="Times New Roman"/>
          <w:sz w:val="24"/>
          <w:szCs w:val="24"/>
        </w:rPr>
        <w:fldChar w:fldCharType="separate"/>
      </w:r>
      <w:r w:rsidR="000E2A88" w:rsidRPr="00D912CE">
        <w:rPr>
          <w:rFonts w:ascii="Times" w:hAnsi="Times" w:cs="Times New Roman"/>
          <w:noProof/>
          <w:sz w:val="24"/>
          <w:szCs w:val="24"/>
        </w:rPr>
        <w:t>(Du et al. 2008)</w:t>
      </w:r>
      <w:r w:rsidR="00F15C38" w:rsidRPr="00D912CE">
        <w:rPr>
          <w:rFonts w:ascii="Times" w:hAnsi="Times" w:cs="Times New Roman"/>
          <w:sz w:val="24"/>
          <w:szCs w:val="24"/>
        </w:rPr>
        <w:fldChar w:fldCharType="end"/>
      </w:r>
      <w:r w:rsidRPr="00D912CE">
        <w:rPr>
          <w:rFonts w:ascii="Times" w:hAnsi="Times" w:cs="Times New Roman"/>
          <w:sz w:val="24"/>
          <w:szCs w:val="24"/>
        </w:rPr>
        <w:t xml:space="preserve"> on all probes including SNP-associated and XY multiple binding probes. To maximize the number of sites available for the epigenetic age calculator, probes with detection p-values above 0.01 were called NA for poor performing samples only, and were otherwise retained. </w:t>
      </w:r>
      <w:proofErr w:type="spellStart"/>
      <w:r w:rsidRPr="00D912CE">
        <w:rPr>
          <w:rFonts w:ascii="Times" w:hAnsi="Times" w:cs="Times New Roman"/>
          <w:sz w:val="24"/>
          <w:szCs w:val="24"/>
        </w:rPr>
        <w:t>DNAmAge</w:t>
      </w:r>
      <w:proofErr w:type="spellEnd"/>
      <w:r w:rsidRPr="00D912CE">
        <w:rPr>
          <w:rFonts w:ascii="Times" w:hAnsi="Times" w:cs="Times New Roman"/>
          <w:sz w:val="24"/>
          <w:szCs w:val="24"/>
        </w:rPr>
        <w:t xml:space="preserve"> was calculated using an online calculator (http://labs.genetics.ucla.edu/ </w:t>
      </w:r>
      <w:proofErr w:type="spellStart"/>
      <w:r w:rsidRPr="00D912CE">
        <w:rPr>
          <w:rFonts w:ascii="Times" w:hAnsi="Times" w:cs="Times New Roman"/>
          <w:sz w:val="24"/>
          <w:szCs w:val="24"/>
        </w:rPr>
        <w:t>horvath/dnamage</w:t>
      </w:r>
      <w:proofErr w:type="spellEnd"/>
      <w:r w:rsidRPr="00D912CE">
        <w:rPr>
          <w:rFonts w:ascii="Times" w:hAnsi="Times" w:cs="Times New Roman"/>
          <w:sz w:val="24"/>
          <w:szCs w:val="24"/>
        </w:rPr>
        <w:t xml:space="preserve">/), which is considered robust to cell-type differences associated with age </w:t>
      </w:r>
      <w:r w:rsidR="00F15C38" w:rsidRPr="00D912CE">
        <w:rPr>
          <w:rFonts w:ascii="Times" w:hAnsi="Times" w:cs="Times New Roman"/>
          <w:sz w:val="24"/>
          <w:szCs w:val="24"/>
        </w:rPr>
        <w:fldChar w:fldCharType="begin"/>
      </w:r>
      <w:r w:rsidR="000E2A88" w:rsidRPr="00D912CE">
        <w:rPr>
          <w:rFonts w:ascii="Times" w:hAnsi="Times" w:cs="Times New Roman"/>
          <w:sz w:val="24"/>
          <w:szCs w:val="24"/>
        </w:rPr>
        <w:instrText xml:space="preserve"> ADDIN ZOTERO_ITEM CSL_CITATION {"citationID":"a2o7955h4g3","properties":{"formattedCitation":"(Horvath 2013)","plainCitation":"(Horvath 2013)"},"citationItems":[{"id":6478,"uris":["http://zotero.org/users/451958/items/PPBB3633"],"uri":["http://zotero.org/users/451958/items/PPBB3633"],"itemData":{"id":6478,"type":"article-journal","title":"DNA methylation age of human tissues and cell types","container-title":"Genome Biology","page":"3156","volume":"14","source":"BioMed Central","abstract":"It is not yet known whether DNA methylation levels can be used to accurately predict age across a broad spectrum of human tissues and cell types, nor whether the resulting age prediction is a biologically meaningful measure.","DOI":"10.1186/gb-2013-14-10-r115","ISSN":"1474-760X","journalAbbreviation":"Genome Biology","author":[{"family":"Horvath","given":"Steve"}],"issued":{"date-parts":[["2013"]]}}}],"schema":"https://github.com/citation-style-language/schema/raw/master/csl-citation.json"} </w:instrText>
      </w:r>
      <w:r w:rsidR="00F15C38" w:rsidRPr="00D912CE">
        <w:rPr>
          <w:rFonts w:ascii="Times" w:hAnsi="Times" w:cs="Times New Roman"/>
          <w:sz w:val="24"/>
          <w:szCs w:val="24"/>
        </w:rPr>
        <w:fldChar w:fldCharType="separate"/>
      </w:r>
      <w:r w:rsidR="000E2A88" w:rsidRPr="00D912CE">
        <w:rPr>
          <w:rFonts w:ascii="Times" w:hAnsi="Times" w:cs="Times New Roman"/>
          <w:noProof/>
          <w:sz w:val="24"/>
          <w:szCs w:val="24"/>
        </w:rPr>
        <w:t>(Horvath 2013)</w:t>
      </w:r>
      <w:r w:rsidR="00F15C38" w:rsidRPr="00D912CE">
        <w:rPr>
          <w:rFonts w:ascii="Times" w:hAnsi="Times" w:cs="Times New Roman"/>
          <w:sz w:val="24"/>
          <w:szCs w:val="24"/>
        </w:rPr>
        <w:fldChar w:fldCharType="end"/>
      </w:r>
      <w:r w:rsidRPr="00D912CE">
        <w:rPr>
          <w:rFonts w:ascii="Times" w:hAnsi="Times" w:cs="Times New Roman"/>
          <w:sz w:val="24"/>
          <w:szCs w:val="24"/>
        </w:rPr>
        <w:t>. Background-corrected beta values were pre-</w:t>
      </w:r>
      <w:proofErr w:type="spellStart"/>
      <w:r w:rsidRPr="00D912CE">
        <w:rPr>
          <w:rFonts w:ascii="Times" w:hAnsi="Times" w:cs="Times New Roman"/>
          <w:sz w:val="24"/>
          <w:szCs w:val="24"/>
        </w:rPr>
        <w:t>processesed</w:t>
      </w:r>
      <w:proofErr w:type="spellEnd"/>
      <w:r w:rsidRPr="00D912CE">
        <w:rPr>
          <w:rFonts w:ascii="Times" w:hAnsi="Times" w:cs="Times New Roman"/>
          <w:sz w:val="24"/>
          <w:szCs w:val="24"/>
        </w:rPr>
        <w:t xml:space="preserve"> using the calculator’s internal normalization algorithms.</w:t>
      </w:r>
    </w:p>
    <w:p w:rsidR="0008612F" w:rsidRPr="00D912CE" w:rsidRDefault="0008612F" w:rsidP="0008612F">
      <w:pPr>
        <w:spacing w:after="120"/>
        <w:rPr>
          <w:rFonts w:ascii="Times" w:hAnsi="Times" w:cs="Times New Roman"/>
          <w:sz w:val="24"/>
          <w:szCs w:val="24"/>
        </w:rPr>
      </w:pPr>
      <w:r w:rsidRPr="00D912CE">
        <w:rPr>
          <w:rFonts w:ascii="Times" w:hAnsi="Times" w:cs="Times New Roman"/>
          <w:i/>
          <w:sz w:val="24"/>
          <w:szCs w:val="24"/>
        </w:rPr>
        <w:t xml:space="preserve">Socioeconomic status (SES). </w:t>
      </w:r>
      <w:r w:rsidRPr="00D912CE">
        <w:rPr>
          <w:rFonts w:ascii="Times" w:hAnsi="Times" w:cs="Times New Roman"/>
          <w:sz w:val="24"/>
          <w:szCs w:val="24"/>
        </w:rPr>
        <w:t xml:space="preserve">SES is measured as a combination of income, education, and assets. Participants reported their annual income from all sources, including in-kind services, and the sale of livestock or other products by household members during the prior year, which were summed to determine total household income. Incomes were deflated to 1983 levels, and log-transformed. Maternal education (in years) was also reported. Participants also reported on nine assets (coded 0, 1) that were selected to capture population-relevant aspects of social class, including electricity, televisions, refrigerators, air conditioners, tape recorder, electric fans, </w:t>
      </w:r>
      <w:proofErr w:type="spellStart"/>
      <w:r w:rsidRPr="00D912CE">
        <w:rPr>
          <w:rFonts w:ascii="Times" w:hAnsi="Times" w:cs="Times New Roman"/>
          <w:sz w:val="24"/>
          <w:szCs w:val="24"/>
        </w:rPr>
        <w:t>jeepneys</w:t>
      </w:r>
      <w:proofErr w:type="spellEnd"/>
      <w:r w:rsidRPr="00D912CE">
        <w:rPr>
          <w:rFonts w:ascii="Times" w:hAnsi="Times" w:cs="Times New Roman"/>
          <w:sz w:val="24"/>
          <w:szCs w:val="24"/>
        </w:rPr>
        <w:t>, cars, and their residence. In addition, house construction type (i.e., light, mixed, permanent structure) was coded as 0,1, and 2, respectively. Thus, asset scores ranged from 0 to 11. A principal components analysis was run on log income and assets at birth (1983) and at sample collection (2005) along with maternal education</w:t>
      </w:r>
      <w:r w:rsidR="00CA6E0D" w:rsidRPr="00D912CE">
        <w:rPr>
          <w:rFonts w:ascii="Times" w:hAnsi="Times" w:cs="Times New Roman"/>
          <w:sz w:val="24"/>
          <w:szCs w:val="24"/>
        </w:rPr>
        <w:t xml:space="preserve"> in </w:t>
      </w:r>
      <w:proofErr w:type="spellStart"/>
      <w:r w:rsidR="00CA6E0D" w:rsidRPr="00D912CE">
        <w:rPr>
          <w:rFonts w:ascii="Times" w:hAnsi="Times" w:cs="Times New Roman"/>
          <w:sz w:val="24"/>
          <w:szCs w:val="24"/>
        </w:rPr>
        <w:t>Stata</w:t>
      </w:r>
      <w:proofErr w:type="spellEnd"/>
      <w:r w:rsidR="00CA6E0D" w:rsidRPr="00D912CE">
        <w:rPr>
          <w:rFonts w:ascii="Times" w:hAnsi="Times" w:cs="Times New Roman"/>
          <w:sz w:val="24"/>
          <w:szCs w:val="24"/>
        </w:rPr>
        <w:t xml:space="preserve"> (v. 14.1)</w:t>
      </w:r>
      <w:r w:rsidRPr="00D912CE">
        <w:rPr>
          <w:rFonts w:ascii="Times" w:hAnsi="Times" w:cs="Times New Roman"/>
          <w:sz w:val="24"/>
          <w:szCs w:val="24"/>
        </w:rPr>
        <w:t>. The first component of variation accounted for 49% of the variation and individual scores for this component of variation were used as our measure of SES.</w:t>
      </w:r>
    </w:p>
    <w:p w:rsidR="0008612F" w:rsidRPr="00D912CE" w:rsidRDefault="0008612F" w:rsidP="0008612F">
      <w:pPr>
        <w:spacing w:before="120" w:after="120" w:line="240" w:lineRule="auto"/>
        <w:rPr>
          <w:rFonts w:ascii="Times" w:eastAsia="Calibri" w:hAnsi="Times" w:cs="Times New Roman"/>
          <w:sz w:val="24"/>
          <w:szCs w:val="24"/>
        </w:rPr>
      </w:pPr>
      <w:r w:rsidRPr="00D912CE">
        <w:rPr>
          <w:rFonts w:ascii="Times" w:hAnsi="Times" w:cs="Times New Roman"/>
          <w:i/>
          <w:sz w:val="24"/>
          <w:szCs w:val="24"/>
        </w:rPr>
        <w:t xml:space="preserve">Statistical methods. </w:t>
      </w:r>
      <w:r w:rsidRPr="00D912CE">
        <w:rPr>
          <w:rFonts w:ascii="Times" w:hAnsi="Times" w:cs="Times New Roman"/>
          <w:sz w:val="24"/>
          <w:szCs w:val="24"/>
        </w:rPr>
        <w:t>The key predictor variable was the number of pregnancies (including stillbirths, miscarriages and live births, but not current pregnancies) the respondent reported having had in 2005 (at the time of blood sampling). C</w:t>
      </w:r>
      <w:r w:rsidRPr="00D912CE">
        <w:rPr>
          <w:rFonts w:ascii="Times" w:eastAsia="Calibri" w:hAnsi="Times" w:cs="Times New Roman"/>
          <w:sz w:val="24"/>
          <w:szCs w:val="24"/>
        </w:rPr>
        <w:t xml:space="preserve">ontrol variables included </w:t>
      </w:r>
      <w:r w:rsidR="00580EB7" w:rsidRPr="00D912CE">
        <w:rPr>
          <w:rFonts w:ascii="Times" w:eastAsia="Calibri" w:hAnsi="Times" w:cs="Times New Roman"/>
          <w:sz w:val="24"/>
          <w:szCs w:val="24"/>
        </w:rPr>
        <w:t xml:space="preserve">the measure of socioeconomic status (SES) described above, </w:t>
      </w:r>
      <w:r w:rsidRPr="00D912CE">
        <w:rPr>
          <w:rFonts w:ascii="Times" w:eastAsia="Calibri" w:hAnsi="Times" w:cs="Times New Roman"/>
          <w:sz w:val="24"/>
          <w:szCs w:val="24"/>
        </w:rPr>
        <w:t xml:space="preserve">average </w:t>
      </w:r>
      <w:proofErr w:type="spellStart"/>
      <w:r w:rsidRPr="00D912CE">
        <w:rPr>
          <w:rFonts w:ascii="Times" w:eastAsia="Calibri" w:hAnsi="Times" w:cs="Times New Roman"/>
          <w:sz w:val="24"/>
          <w:szCs w:val="24"/>
        </w:rPr>
        <w:t>urbanicity</w:t>
      </w:r>
      <w:proofErr w:type="spellEnd"/>
      <w:r w:rsidRPr="00D912CE">
        <w:rPr>
          <w:rFonts w:ascii="Times" w:eastAsia="Calibri" w:hAnsi="Times" w:cs="Times New Roman"/>
          <w:sz w:val="24"/>
          <w:szCs w:val="24"/>
        </w:rPr>
        <w:t xml:space="preserve"> score between 1983 and 2005 </w:t>
      </w:r>
      <w:r w:rsidR="00F15C38" w:rsidRPr="00D912CE">
        <w:rPr>
          <w:rFonts w:ascii="Times" w:eastAsia="Calibri" w:hAnsi="Times" w:cs="Times New Roman"/>
          <w:sz w:val="24"/>
          <w:szCs w:val="24"/>
        </w:rPr>
        <w:fldChar w:fldCharType="begin"/>
      </w:r>
      <w:r w:rsidR="000E2A88" w:rsidRPr="00D912CE">
        <w:rPr>
          <w:rFonts w:ascii="Times" w:eastAsia="Calibri" w:hAnsi="Times" w:cs="Times New Roman"/>
          <w:sz w:val="24"/>
          <w:szCs w:val="24"/>
        </w:rPr>
        <w:instrText xml:space="preserve"> ADDIN ZOTERO_ITEM CSL_CITATION {"citationID":"ar0pre3kh7","properties":{"formattedCitation":"(Dahly and Adair 2007)","plainCitation":"(Dahly and Adair 2007)"},"citationItems":[{"id":8173,"uris":["http://zotero.org/users/451958/items/WPIBDP4X"],"uri":["http://zotero.org/users/451958/items/WPIBDP4X"],"itemData":{"id":8173,"type":"article-journal","title":"Quantifying the urban environment: A scale measure of urbanicity outperforms the urban–rural dichotomy","container-title":"Social Science &amp; Medicine","page":"1407-1419","volume":"64","issue":"7","author":[{"family":"Dahly","given":"D. L."},{"family":"Adair","given":"L. S."}],"issued":{"date-parts":[["2007"]]}}}],"schema":"https://github.com/citation-style-language/schema/raw/master/csl-citation.json"} </w:instrText>
      </w:r>
      <w:r w:rsidR="00F15C38" w:rsidRPr="00D912CE">
        <w:rPr>
          <w:rFonts w:ascii="Times" w:eastAsia="Calibri" w:hAnsi="Times" w:cs="Times New Roman"/>
          <w:sz w:val="24"/>
          <w:szCs w:val="24"/>
        </w:rPr>
        <w:fldChar w:fldCharType="separate"/>
      </w:r>
      <w:r w:rsidR="000E2A88" w:rsidRPr="00D912CE">
        <w:rPr>
          <w:rFonts w:ascii="Times" w:eastAsia="Calibri" w:hAnsi="Times" w:cs="Times New Roman"/>
          <w:noProof/>
          <w:sz w:val="24"/>
          <w:szCs w:val="24"/>
        </w:rPr>
        <w:t>(Dahly and Adair 2007)</w:t>
      </w:r>
      <w:r w:rsidR="00F15C38" w:rsidRPr="00D912CE">
        <w:rPr>
          <w:rFonts w:ascii="Times" w:eastAsia="Calibri" w:hAnsi="Times" w:cs="Times New Roman"/>
          <w:sz w:val="24"/>
          <w:szCs w:val="24"/>
        </w:rPr>
        <w:fldChar w:fldCharType="end"/>
      </w:r>
      <w:r w:rsidRPr="00D912CE">
        <w:rPr>
          <w:rFonts w:ascii="Times" w:eastAsia="Calibri" w:hAnsi="Times" w:cs="Times New Roman"/>
          <w:sz w:val="24"/>
          <w:szCs w:val="24"/>
        </w:rPr>
        <w:t>, age in 2005 (</w:t>
      </w:r>
      <w:r w:rsidR="00976585" w:rsidRPr="00D912CE">
        <w:rPr>
          <w:rFonts w:ascii="Times" w:eastAsia="Calibri" w:hAnsi="Times" w:cs="Times New Roman"/>
          <w:sz w:val="24"/>
          <w:szCs w:val="24"/>
        </w:rPr>
        <w:t>when</w:t>
      </w:r>
      <w:r w:rsidRPr="00D912CE">
        <w:rPr>
          <w:rFonts w:ascii="Times" w:eastAsia="Calibri" w:hAnsi="Times" w:cs="Times New Roman"/>
          <w:sz w:val="24"/>
          <w:szCs w:val="24"/>
        </w:rPr>
        <w:t xml:space="preserve"> blood collection for TL and </w:t>
      </w:r>
      <w:proofErr w:type="spellStart"/>
      <w:r w:rsidRPr="00D912CE">
        <w:rPr>
          <w:rFonts w:ascii="Times" w:eastAsia="Calibri" w:hAnsi="Times" w:cs="Times New Roman"/>
          <w:sz w:val="24"/>
          <w:szCs w:val="24"/>
        </w:rPr>
        <w:t>DNAmAge</w:t>
      </w:r>
      <w:proofErr w:type="spellEnd"/>
      <w:r w:rsidRPr="00D912CE">
        <w:rPr>
          <w:rFonts w:ascii="Times" w:eastAsia="Calibri" w:hAnsi="Times" w:cs="Times New Roman"/>
          <w:sz w:val="24"/>
          <w:szCs w:val="24"/>
        </w:rPr>
        <w:t xml:space="preserve"> analysis occurred) and whether the respondent was pregnant at the time of blood collection. </w:t>
      </w:r>
      <w:r w:rsidR="00481AC5" w:rsidRPr="00D912CE">
        <w:rPr>
          <w:rFonts w:ascii="Times" w:eastAsia="Calibri" w:hAnsi="Times" w:cs="Times New Roman"/>
          <w:sz w:val="24"/>
          <w:szCs w:val="24"/>
        </w:rPr>
        <w:t>P</w:t>
      </w:r>
      <w:r w:rsidRPr="00D912CE">
        <w:rPr>
          <w:rFonts w:ascii="Times" w:eastAsia="Calibri" w:hAnsi="Times" w:cs="Times New Roman"/>
          <w:sz w:val="24"/>
          <w:szCs w:val="24"/>
        </w:rPr>
        <w:t>rincipal components (PCs) of genome-wide genetic variation were considered</w:t>
      </w:r>
      <w:r w:rsidR="00481AC5" w:rsidRPr="00D912CE">
        <w:rPr>
          <w:rFonts w:ascii="Times" w:eastAsia="Calibri" w:hAnsi="Times" w:cs="Times New Roman"/>
          <w:sz w:val="24"/>
          <w:szCs w:val="24"/>
        </w:rPr>
        <w:t xml:space="preserve"> to control for potential population structure effects</w:t>
      </w:r>
      <w:r w:rsidRPr="00D912CE">
        <w:rPr>
          <w:rFonts w:ascii="Times" w:eastAsia="Calibri" w:hAnsi="Times" w:cs="Times New Roman"/>
          <w:sz w:val="24"/>
          <w:szCs w:val="24"/>
        </w:rPr>
        <w:t xml:space="preserve">. The derivation of these principal components have been described previously </w:t>
      </w:r>
      <w:r w:rsidR="00F15C38" w:rsidRPr="00D912CE">
        <w:rPr>
          <w:rFonts w:ascii="Times" w:eastAsia="Calibri" w:hAnsi="Times" w:cs="Times New Roman"/>
          <w:sz w:val="24"/>
          <w:szCs w:val="24"/>
        </w:rPr>
        <w:fldChar w:fldCharType="begin"/>
      </w:r>
      <w:r w:rsidR="000E2A88" w:rsidRPr="00D912CE">
        <w:rPr>
          <w:rFonts w:ascii="Times" w:eastAsia="Calibri" w:hAnsi="Times" w:cs="Times New Roman"/>
          <w:sz w:val="24"/>
          <w:szCs w:val="24"/>
        </w:rPr>
        <w:instrText xml:space="preserve"> ADDIN ZOTERO_ITEM CSL_CITATION {"citationID":"a33vrn3gpt","properties":{"formattedCitation":"(Croteau-Chonka et al. 2011; Wu et al. 2011; Croteau-Chonka et al. 2012)","plainCitation":"(Croteau-Chonka et al. 2011; Wu et al. 2011; Croteau-Chonka et al. 2012)"},"citationItems":[{"id":8270,"uris":["http://zotero.org/users/451958/items/WTGFB386"],"uri":["http://zotero.org/users/451958/items/WTGFB386"],"itemData":{"id":8270,"type":"article-journal","title":"Genome-wide Association with C-Reactive Protein Levels in CLHNS: Evidence for the CRP and HNF1A Loci and their Interaction with Exposure to a Pathogenic Environment","container-title":"Inflammation","page":"1-10","abstract":"Recent genome-wide association studies have related several genetic loci, including C-reactive protein (CRP), hepatocyte nuclear factor 1 homeobox (HNF1A), and genetic variations in the leptin receptor (LEPR), to circulating CRP levels in populations of European ancestry. The genetic effects in other populations and across varying levels of exposure to a pathogenic environment, an important environmental factor associated with CRP, remain to be determined. We tested 2,073,674 single-nucleotide polymorphisms (SNPs) for association with plasma CRP (limited to ≤10 mg/L) in 1,709 unrelated Filipino women from the Cebu Longitudinal Health and Nutrition Survey. The strongest evidence of association was observed with variants at CRP (rs876537, P = 1.4 × 10−9) and HNF1A (rs7305618, P = 1.0 × 10−8). Among other previously reported CRP-associated loci, the apolipoprotein E ε4 haplotype was associated with decreased CRP level (P = 7.1 × 10−4), and modest association was observed with LEPR (rs1892534, P = 0.076), with direction of effects consistent with previous studies. The strongest signal at a locus not previously reported mapped to a gene desert region on chromosome 6q16.1 (rs1408282, P = 2.9 × 10−6). Finally, we observed nominal evidence of interaction with exposure to a pathogenic environment for top main effect SNPs at HNF1A (rs7305618, P = 0.031), LEPR (rs1892535, P = 0.030) and 6q16.1 (rs1408282, P = 0.046). Our findings demonstrate convincing evidence that genetic variants in CRP and HNF1A contribute to plasma CRP in Filipino women and provide the first evidence that exposure to a pathogenic environment may modify the genetic influence at the HNF1A, LEPR, and 6q16.1 loci on plasma CRP level.","author":[{"family":"Wu","given":"Ying"},{"family":"McDade","given":"Thomas"},{"family":"Kuzawa","given":"Christopher"},{"family":"Borja","given":"Judith"},{"family":"Li","given":"Yun"},{"family":"Adair","given":"Linda"},{"family":"Mohlke","given":"Karen"},{"family":"Lange","given":"Leslie"}],"issued":{"date-parts":[["2011"]]}}},{"id":8167,"uris":["http://zotero.org/users/451958/items/YXYDZ424"],"uri":["http://zotero.org/users/451958/items/YXYDZ424"],"itemData":{"id":8167,"type":"article-journal","title":"Genome-wide association study of anthropometric traits and evidence of interactions with age and study year in Filipino women","container-title":"Obesity (Silver Spring)","page":"1019-27","volume":"19","issue":"5","abstract":"Increased values of multiple adiposity-related anthropometric traits are important risk factors for many common complex diseases. We performed a genome-wide association (GWA) study for four quantitative traits related to body size and adiposity (BMI, weight, waist circumference, and height) in a cohort of 1,792 adult Filipino women from the Cebu Longitudinal Health and Nutrition Survey (CLHNS). This is the first GWA study of anthropometric traits in Filipinos, a population experiencing a rapid transition into a more obesogenic environment. In addition to identifying suggestive evidence of additional single-nucleotide polymorphism (SNP) association signals (P &lt; 10(-5)), we replicated (P &lt; 0.05, same direction of additive effect) associations previously reported in European populations of both BMI and weight with MC4R and FTO, of BMI with BDNF, and of height with EFEMP1, ZBTB38, and NPPC, but none with waist circumference. We also replicated loci reported in Japanese or Korean populations as associated with BMI (OTOL1) and height (HIST1H1PS2, C14orf145, GPC5). A difference in local linkage disequilibrium (LD) between European and Asian populations suggests a narrowed association region for BDNF, while still including a proposed functional nonsynonymous amino acid substitution variant (rs6265, Val66Met). Finally, we observed significant evidence (P &lt; 0.0042) for age-by-genotype interactions influencing BMI for rs17782313 (MC4R) and rs9939609 (FTO), and for a study year-by-genotype interaction for rs4923461 (BDNF). Our results show that several genetic risk factors are associated with anthropometric traits in Filipinos and provide further insight into the effects of BDNF, FTO, and MC4R on BMI.","author":[{"family":"Croteau-Chonka","given":"D. C."},{"family":"Marvelle","given":"A. F."},{"family":"Lange","given":"E. M."},{"family":"Lee","given":"N. R."},{"family":"Adair","given":"L. S."},{"family":"Lange","given":"L. A."},{"family":"Mohlke","given":"K. L."}],"issued":{"date-parts":[["2011"]]}}},{"id":8169,"uris":["http://zotero.org/users/451958/items/GTHVG8GT"],"uri":["http://zotero.org/users/451958/items/GTHVG8GT"],"itemData":{"id":8169,"type":"article-journal","title":"Population-specific coding variant underlies genome-wide association with adiponectin level","container-title":"Hum Mol Genet","page":"463-71","volume":"21","issue":"2","abstract":"Adiponectin is a protein hormone that can affect major metabolic processes including glucose regulation and fat metabolism. Our previous genome-wide association (GWA) study of circulating plasma adiponectin levels in Filipino women from the Cebu Longitudinal Health and Nutrition Survey (CLHNS) detected a 100 kb two-SNP haplotype at KNG1-ADIPOQ associated with reduced adiponectin (frequency = 0.050, P = 1.8 x 10(-25)). Subsequent genotyping of CLHNS young adult offspring detected an uncommon variant [minor allele frequency (MAF) = 0.025] located 800 kb from ADIPOQ that showed strong association with lower adiponectin levels (P = 2.7 x 10(-15), n = 1695) and tagged a subset of KNG1-ADIPOQ haplotype carriers with even lower adiponectin levels. Sequencing of the ADIPOQ-coding region detected variant R221S (MAF = 0.015, P = 2.9 x 10(-69)), which explained 17.1% of the variance in adiponectin levels and largely accounted for the initial GWA signal in Filipinos. R221S was not present in 12 514 Europeans with previously sequenced exons. To explore the mechanism of this substitution, we re-measured adiponectin level in 20 R221S offspring carriers and 20 non-carriers using two alternative antibodies and determined that the presence of R221S resulted in artificially low quantification of adiponectin level using the original immunoassay. These data provide an example of an uncommon variant responsible for a GWA signal and demonstrate that genetic associations with phenotypes measured by antibody-based quantification methods can be affected by uncommon coding SNPs residing in the antibody target region.","author":[{"family":"Croteau-Chonka","given":"D. C."},{"family":"Wu","given":"Y."},{"family":"Li","given":"Y."},{"family":"Fogarty","given":"M. P."},{"family":"Lange","given":"L. A."},{"family":"Kuzawa","given":"C. W."},{"family":"McDade","given":"T. W."},{"family":"Borja","given":"J. B."},{"family":"Luo","given":"J."},{"family":"AbdelBaky","given":"O."},{"family":"Combs","given":"T. P."},{"family":"Adair","given":"L. S."},{"family":"Lange","given":"E. M."},{"family":"Mohlke","given":"K. L."}],"issued":{"date-parts":[["2012"]]}}}],"schema":"https://github.com/citation-style-language/schema/raw/master/csl-citation.json"} </w:instrText>
      </w:r>
      <w:r w:rsidR="00F15C38" w:rsidRPr="00D912CE">
        <w:rPr>
          <w:rFonts w:ascii="Times" w:eastAsia="Calibri" w:hAnsi="Times" w:cs="Times New Roman"/>
          <w:sz w:val="24"/>
          <w:szCs w:val="24"/>
        </w:rPr>
        <w:fldChar w:fldCharType="separate"/>
      </w:r>
      <w:r w:rsidR="000E2A88" w:rsidRPr="00D912CE">
        <w:rPr>
          <w:rFonts w:ascii="Times" w:hAnsi="Times" w:cs="Segoe UI"/>
          <w:sz w:val="24"/>
        </w:rPr>
        <w:t>(Croteau-Chonka et al. 2011; Wu et al. 2011; Croteau-Chonka et al. 2012)</w:t>
      </w:r>
      <w:r w:rsidR="00F15C38" w:rsidRPr="00D912CE">
        <w:rPr>
          <w:rFonts w:ascii="Times" w:eastAsia="Calibri" w:hAnsi="Times" w:cs="Times New Roman"/>
          <w:sz w:val="24"/>
          <w:szCs w:val="24"/>
        </w:rPr>
        <w:fldChar w:fldCharType="end"/>
      </w:r>
      <w:r w:rsidRPr="00D912CE">
        <w:rPr>
          <w:rFonts w:ascii="Times" w:eastAsia="Calibri" w:hAnsi="Times" w:cs="Times New Roman"/>
          <w:sz w:val="24"/>
          <w:szCs w:val="24"/>
        </w:rPr>
        <w:t xml:space="preserve">. As in previous analyses </w:t>
      </w:r>
      <w:r w:rsidR="00F15C38" w:rsidRPr="00D912CE">
        <w:rPr>
          <w:rFonts w:ascii="Times" w:eastAsia="Calibri" w:hAnsi="Times" w:cs="Times New Roman"/>
          <w:sz w:val="24"/>
          <w:szCs w:val="24"/>
        </w:rPr>
        <w:fldChar w:fldCharType="begin"/>
      </w:r>
      <w:r w:rsidR="000E2A88" w:rsidRPr="00D912CE">
        <w:rPr>
          <w:rFonts w:ascii="Times" w:eastAsia="Calibri" w:hAnsi="Times" w:cs="Times New Roman"/>
          <w:sz w:val="24"/>
          <w:szCs w:val="24"/>
        </w:rPr>
        <w:instrText xml:space="preserve"> ADDIN ZOTERO_ITEM CSL_CITATION {"citationID":"al94501rjg","properties":{"formattedCitation":"(Bethancourt et al. 2015; Eisenberg et al. 2017)","plainCitation":"(Bethancourt et al. 2015; Eisenberg et al. 2017)"},"citationItems":[{"id":8159,"uris":["http://zotero.org/users/451958/items/4NFSQ2YR"],"uri":["http://zotero.org/users/451958/items/4NFSQ2YR"],"itemData":{"id":8159,"type":"article-journal","title":"No Association between Blood Telomere Length and Longitudinally-Assessed Diet or Adiposity or Diet in a Young Adult Filipino Population","container-title":"European Journal of Nutrition","page":"1-14","author":[{"family":"Bethancourt","given":"Hilary J."},{"family":"Kratz","given":"Mario"},{"family":"Hayes","given":"M. Geoffrey"},{"family":"Kuzawa","given":"Christopher W."},{"family":"Borja","given":"Judith B."},{"family":"Duazo","given":"Paulita L."},{"family":"Beresford","given":"Shirley A. A."},{"family":"Eisenberg","given":"Daniel T. A."}],"issued":{"date-parts":[["2015"]]}}},{"id":8187,"uris":["http://zotero.org/users/451958/items/IALBCSCQ"],"uri":["http://zotero.org/users/451958/items/IALBCSCQ"],"itemData":{"id":8187,"type":"article-journal","title":"Early life infection, but not breastfeeding, predicts adult blood telomere lengths in the Philippines","container-title":"American Journal of Human Biology","volume":"29","issue":"4","abstract":"Objectives Telomeres are repetitive DNA at chromosomes ends that shorten with age due to cellular replication and oxidative stress. As telomeres shorten, this can eventually place limits on cell replication and contribute to senescence. Infections are common during early development and activate cellular immune responses that involve clonal expansion and oxidative stress. As such, a high infectious disease burden might shorten blood telomere length (BTL) and accelerate the pace of immune senescence. Methods To test this, BTL measured in young adults (21.7 ± 0.3 years old) from the Philippines (N = 1,759) were linked to prospectively collected early life data on infectious burden. Results As predicted, increased early life diarrheal prevalence was associated with shorter adult BTL. The association was most marked for infections experienced from 6 to 12 months, which corresponds with weaning and maximal diarrheal burden. A standard deviation increase in infections at 6–12 m predicts a 45 bp decrease in BTL, equivalent to 3.3 years of adult telomeric aging in this population. Contrary to expectations, breastfeeding duration was not associated with BTL, nor did effects vary by sex. Conclusions These findings show that infancy diarrheal disease predicts a marker of cellular aging in adult immune cells. These findings suggest that early life infectious burden may influence late life health, or alternatively, that short TL in early life increases infectious disease susceptibility.","author":[{"family":"Eisenberg","given":"Dan T. A."},{"family":"Borja","given":"Judith B."},{"family":"Hayes","given":"M. Geoffrey"},{"family":"Kuzawa","given":"Christopher W."}],"issued":{"date-parts":[["2017"]]}}}],"schema":"https://github.com/citation-style-language/schema/raw/master/csl-citation.json"} </w:instrText>
      </w:r>
      <w:r w:rsidR="00F15C38" w:rsidRPr="00D912CE">
        <w:rPr>
          <w:rFonts w:ascii="Times" w:eastAsia="Calibri" w:hAnsi="Times" w:cs="Times New Roman"/>
          <w:sz w:val="24"/>
          <w:szCs w:val="24"/>
        </w:rPr>
        <w:fldChar w:fldCharType="separate"/>
      </w:r>
      <w:r w:rsidR="000E2A88" w:rsidRPr="00D912CE">
        <w:rPr>
          <w:rFonts w:ascii="Times" w:eastAsia="Calibri" w:hAnsi="Times" w:cs="Times New Roman"/>
          <w:noProof/>
          <w:sz w:val="24"/>
          <w:szCs w:val="24"/>
        </w:rPr>
        <w:t>(Bethancourt et al. 2015; Eisenberg et al. 2017)</w:t>
      </w:r>
      <w:r w:rsidR="00F15C38" w:rsidRPr="00D912CE">
        <w:rPr>
          <w:rFonts w:ascii="Times" w:eastAsia="Calibri" w:hAnsi="Times" w:cs="Times New Roman"/>
          <w:sz w:val="24"/>
          <w:szCs w:val="24"/>
        </w:rPr>
        <w:fldChar w:fldCharType="end"/>
      </w:r>
      <w:r w:rsidRPr="00D912CE">
        <w:rPr>
          <w:rFonts w:ascii="Times" w:eastAsia="Calibri" w:hAnsi="Times" w:cs="Times New Roman"/>
          <w:sz w:val="24"/>
          <w:szCs w:val="24"/>
        </w:rPr>
        <w:t xml:space="preserve">, the </w:t>
      </w:r>
      <w:proofErr w:type="spellStart"/>
      <w:r w:rsidRPr="00D912CE">
        <w:rPr>
          <w:rFonts w:ascii="Times" w:eastAsia="Calibri" w:hAnsi="Times" w:cs="Times New Roman"/>
          <w:sz w:val="24"/>
          <w:szCs w:val="24"/>
        </w:rPr>
        <w:t>bivariate</w:t>
      </w:r>
      <w:proofErr w:type="spellEnd"/>
      <w:r w:rsidRPr="00D912CE">
        <w:rPr>
          <w:rFonts w:ascii="Times" w:eastAsia="Calibri" w:hAnsi="Times" w:cs="Times New Roman"/>
          <w:sz w:val="24"/>
          <w:szCs w:val="24"/>
        </w:rPr>
        <w:t xml:space="preserve"> association between the first ten principal components and TL were tested. The top principal components up to and including the last one showing a significant </w:t>
      </w:r>
      <w:proofErr w:type="spellStart"/>
      <w:r w:rsidRPr="00D912CE">
        <w:rPr>
          <w:rFonts w:ascii="Times" w:eastAsia="Calibri" w:hAnsi="Times" w:cs="Times New Roman"/>
          <w:sz w:val="24"/>
          <w:szCs w:val="24"/>
        </w:rPr>
        <w:t>bivariate</w:t>
      </w:r>
      <w:proofErr w:type="spellEnd"/>
      <w:r w:rsidRPr="00D912CE">
        <w:rPr>
          <w:rFonts w:ascii="Times" w:eastAsia="Calibri" w:hAnsi="Times" w:cs="Times New Roman"/>
          <w:sz w:val="24"/>
          <w:szCs w:val="24"/>
        </w:rPr>
        <w:t xml:space="preserve"> association with TL</w:t>
      </w:r>
      <w:r w:rsidR="00CA6E0D" w:rsidRPr="00D912CE">
        <w:rPr>
          <w:rFonts w:ascii="Times" w:eastAsia="Calibri" w:hAnsi="Times" w:cs="Times New Roman"/>
          <w:sz w:val="24"/>
          <w:szCs w:val="24"/>
        </w:rPr>
        <w:t xml:space="preserve"> (10 total)</w:t>
      </w:r>
      <w:r w:rsidRPr="00D912CE">
        <w:rPr>
          <w:rFonts w:ascii="Times" w:eastAsia="Calibri" w:hAnsi="Times" w:cs="Times New Roman"/>
          <w:sz w:val="24"/>
          <w:szCs w:val="24"/>
        </w:rPr>
        <w:t xml:space="preserve"> were retained as control variables</w:t>
      </w:r>
      <w:r w:rsidR="00207905" w:rsidRPr="00D912CE">
        <w:rPr>
          <w:rFonts w:ascii="Times" w:eastAsia="Calibri" w:hAnsi="Times" w:cs="Times New Roman"/>
          <w:sz w:val="24"/>
          <w:szCs w:val="24"/>
        </w:rPr>
        <w:t xml:space="preserve">, with the same 10 principal components used for </w:t>
      </w:r>
      <w:proofErr w:type="spellStart"/>
      <w:r w:rsidR="00207905" w:rsidRPr="00D912CE">
        <w:rPr>
          <w:rFonts w:ascii="Times" w:eastAsia="Calibri" w:hAnsi="Times" w:cs="Times New Roman"/>
          <w:sz w:val="24"/>
          <w:szCs w:val="24"/>
        </w:rPr>
        <w:t>DNAmAge</w:t>
      </w:r>
      <w:proofErr w:type="spellEnd"/>
      <w:r w:rsidR="00207905" w:rsidRPr="00D912CE">
        <w:rPr>
          <w:rFonts w:ascii="Times" w:eastAsia="Calibri" w:hAnsi="Times" w:cs="Times New Roman"/>
          <w:sz w:val="24"/>
          <w:szCs w:val="24"/>
        </w:rPr>
        <w:t xml:space="preserve"> models</w:t>
      </w:r>
      <w:r w:rsidRPr="00D912CE">
        <w:rPr>
          <w:rFonts w:ascii="Times" w:eastAsia="Calibri" w:hAnsi="Times" w:cs="Times New Roman"/>
          <w:sz w:val="24"/>
          <w:szCs w:val="24"/>
        </w:rPr>
        <w:t xml:space="preserve">. </w:t>
      </w:r>
      <w:r w:rsidR="00481AC5" w:rsidRPr="00D912CE">
        <w:rPr>
          <w:rFonts w:ascii="Times" w:eastAsia="Calibri" w:hAnsi="Times" w:cs="Times New Roman"/>
          <w:sz w:val="24"/>
          <w:szCs w:val="24"/>
        </w:rPr>
        <w:t>Linear regression was used for a</w:t>
      </w:r>
      <w:r w:rsidR="00CA6E0D" w:rsidRPr="00D912CE">
        <w:rPr>
          <w:rFonts w:ascii="Times" w:eastAsia="Calibri" w:hAnsi="Times" w:cs="Times New Roman"/>
          <w:sz w:val="24"/>
          <w:szCs w:val="24"/>
        </w:rPr>
        <w:t>nalyses</w:t>
      </w:r>
      <w:r w:rsidR="00C260BF" w:rsidRPr="00D912CE">
        <w:rPr>
          <w:rFonts w:ascii="Times" w:eastAsia="Calibri" w:hAnsi="Times" w:cs="Times New Roman"/>
          <w:sz w:val="24"/>
          <w:szCs w:val="24"/>
        </w:rPr>
        <w:t xml:space="preserve"> </w:t>
      </w:r>
      <w:r w:rsidR="00481AC5" w:rsidRPr="00D912CE">
        <w:rPr>
          <w:rFonts w:ascii="Times" w:eastAsia="Calibri" w:hAnsi="Times" w:cs="Times New Roman"/>
          <w:sz w:val="24"/>
          <w:szCs w:val="24"/>
        </w:rPr>
        <w:t xml:space="preserve">predicting TL and </w:t>
      </w:r>
      <w:proofErr w:type="spellStart"/>
      <w:r w:rsidR="00481AC5" w:rsidRPr="00D912CE">
        <w:rPr>
          <w:rFonts w:ascii="Times" w:eastAsia="Calibri" w:hAnsi="Times" w:cs="Times New Roman"/>
          <w:sz w:val="24"/>
          <w:szCs w:val="24"/>
        </w:rPr>
        <w:t>DNAmAge</w:t>
      </w:r>
      <w:proofErr w:type="spellEnd"/>
      <w:r w:rsidR="00CA6E0D" w:rsidRPr="00D912CE">
        <w:rPr>
          <w:rFonts w:ascii="Times" w:eastAsia="Calibri" w:hAnsi="Times" w:cs="Times New Roman"/>
          <w:sz w:val="24"/>
          <w:szCs w:val="24"/>
        </w:rPr>
        <w:t>,</w:t>
      </w:r>
      <w:r w:rsidR="00C260BF" w:rsidRPr="00D912CE">
        <w:rPr>
          <w:rFonts w:ascii="Times" w:eastAsia="Calibri" w:hAnsi="Times" w:cs="Times New Roman"/>
          <w:sz w:val="24"/>
          <w:szCs w:val="24"/>
        </w:rPr>
        <w:t xml:space="preserve"> while </w:t>
      </w:r>
      <w:r w:rsidR="00481AC5" w:rsidRPr="00D912CE">
        <w:rPr>
          <w:rFonts w:ascii="Times" w:eastAsia="Calibri" w:hAnsi="Times" w:cs="Times New Roman"/>
          <w:sz w:val="24"/>
          <w:szCs w:val="24"/>
        </w:rPr>
        <w:t xml:space="preserve">generalized linear models with a </w:t>
      </w:r>
      <w:proofErr w:type="spellStart"/>
      <w:r w:rsidR="00481AC5" w:rsidRPr="00D912CE">
        <w:rPr>
          <w:rFonts w:ascii="Times" w:eastAsia="Calibri" w:hAnsi="Times" w:cs="Times New Roman"/>
          <w:sz w:val="24"/>
          <w:szCs w:val="24"/>
        </w:rPr>
        <w:t>poisson</w:t>
      </w:r>
      <w:proofErr w:type="spellEnd"/>
      <w:r w:rsidR="00481AC5" w:rsidRPr="00D912CE">
        <w:rPr>
          <w:rFonts w:ascii="Times" w:eastAsia="Calibri" w:hAnsi="Times" w:cs="Times New Roman"/>
          <w:sz w:val="24"/>
          <w:szCs w:val="24"/>
        </w:rPr>
        <w:t xml:space="preserve"> family and log-link were used to test for reverse causation – that TL/</w:t>
      </w:r>
      <w:proofErr w:type="spellStart"/>
      <w:r w:rsidR="00481AC5" w:rsidRPr="00D912CE">
        <w:rPr>
          <w:rFonts w:ascii="Times" w:eastAsia="Calibri" w:hAnsi="Times" w:cs="Times New Roman"/>
          <w:sz w:val="24"/>
          <w:szCs w:val="24"/>
        </w:rPr>
        <w:t>DNAmAge</w:t>
      </w:r>
      <w:proofErr w:type="spellEnd"/>
      <w:r w:rsidR="00481AC5" w:rsidRPr="00D912CE">
        <w:rPr>
          <w:rFonts w:ascii="Times" w:eastAsia="Calibri" w:hAnsi="Times" w:cs="Times New Roman"/>
          <w:sz w:val="24"/>
          <w:szCs w:val="24"/>
        </w:rPr>
        <w:t xml:space="preserve"> predicted parity over the subsequent 4 years. The absence of </w:t>
      </w:r>
      <w:proofErr w:type="spellStart"/>
      <w:r w:rsidR="00481AC5" w:rsidRPr="00D912CE">
        <w:rPr>
          <w:rFonts w:ascii="Times" w:eastAsia="Calibri" w:hAnsi="Times" w:cs="Times New Roman"/>
          <w:sz w:val="24"/>
          <w:szCs w:val="24"/>
        </w:rPr>
        <w:t>collinearity</w:t>
      </w:r>
      <w:proofErr w:type="spellEnd"/>
      <w:r w:rsidR="00481AC5" w:rsidRPr="00D912CE">
        <w:rPr>
          <w:rFonts w:ascii="Times" w:eastAsia="Calibri" w:hAnsi="Times" w:cs="Times New Roman"/>
          <w:sz w:val="24"/>
          <w:szCs w:val="24"/>
        </w:rPr>
        <w:t xml:space="preserve"> in predictor variables was confirmed with variance inflation factors (</w:t>
      </w:r>
      <w:proofErr w:type="spellStart"/>
      <w:r w:rsidR="00481AC5" w:rsidRPr="00D912CE">
        <w:rPr>
          <w:rFonts w:ascii="Times" w:eastAsia="Calibri" w:hAnsi="Times" w:cs="Times New Roman"/>
          <w:sz w:val="24"/>
          <w:szCs w:val="24"/>
        </w:rPr>
        <w:t>VIFs</w:t>
      </w:r>
      <w:proofErr w:type="spellEnd"/>
      <w:r w:rsidR="00481AC5" w:rsidRPr="00D912CE">
        <w:rPr>
          <w:rFonts w:ascii="Times" w:eastAsia="Calibri" w:hAnsi="Times" w:cs="Times New Roman"/>
          <w:sz w:val="24"/>
          <w:szCs w:val="24"/>
        </w:rPr>
        <w:t>) for all models falling below 1.1</w:t>
      </w:r>
      <w:r w:rsidR="00976585" w:rsidRPr="00D912CE">
        <w:rPr>
          <w:rFonts w:ascii="Times" w:eastAsia="Calibri" w:hAnsi="Times" w:cs="Times New Roman"/>
          <w:sz w:val="24"/>
          <w:szCs w:val="24"/>
        </w:rPr>
        <w:t xml:space="preserve">, while </w:t>
      </w:r>
      <w:r w:rsidR="00481AC5" w:rsidRPr="00D912CE">
        <w:rPr>
          <w:rFonts w:ascii="Times" w:eastAsia="Calibri" w:hAnsi="Times" w:cs="Times New Roman"/>
          <w:sz w:val="24"/>
          <w:szCs w:val="24"/>
        </w:rPr>
        <w:t xml:space="preserve">Poisson </w:t>
      </w:r>
      <w:proofErr w:type="spellStart"/>
      <w:r w:rsidR="00481AC5" w:rsidRPr="00D912CE">
        <w:rPr>
          <w:rFonts w:ascii="Times" w:eastAsia="Calibri" w:hAnsi="Times" w:cs="Times New Roman"/>
          <w:sz w:val="24"/>
          <w:szCs w:val="24"/>
        </w:rPr>
        <w:t>GLMs</w:t>
      </w:r>
      <w:proofErr w:type="spellEnd"/>
      <w:r w:rsidR="00481AC5" w:rsidRPr="00D912CE">
        <w:rPr>
          <w:rFonts w:ascii="Times" w:eastAsia="Calibri" w:hAnsi="Times" w:cs="Times New Roman"/>
          <w:sz w:val="24"/>
          <w:szCs w:val="24"/>
        </w:rPr>
        <w:t xml:space="preserve"> </w:t>
      </w:r>
      <w:r w:rsidR="00976585" w:rsidRPr="00D912CE">
        <w:rPr>
          <w:rFonts w:ascii="Times" w:eastAsia="Calibri" w:hAnsi="Times" w:cs="Times New Roman"/>
          <w:sz w:val="24"/>
          <w:szCs w:val="24"/>
        </w:rPr>
        <w:t xml:space="preserve">showed no signs of under- or over-dispersion </w:t>
      </w:r>
      <w:r w:rsidR="00F15C38" w:rsidRPr="00D912CE">
        <w:rPr>
          <w:rFonts w:ascii="Times" w:eastAsia="Calibri" w:hAnsi="Times" w:cs="Times New Roman"/>
          <w:sz w:val="24"/>
          <w:szCs w:val="24"/>
        </w:rPr>
        <w:fldChar w:fldCharType="begin"/>
      </w:r>
      <w:r w:rsidR="000E2A88" w:rsidRPr="00D912CE">
        <w:rPr>
          <w:rFonts w:ascii="Times" w:eastAsia="Calibri" w:hAnsi="Times" w:cs="Times New Roman"/>
          <w:sz w:val="24"/>
          <w:szCs w:val="24"/>
        </w:rPr>
        <w:instrText xml:space="preserve"> ADDIN ZOTERO_ITEM CSL_CITATION {"citationID":"a2h1n4iu1pv","properties":{"formattedCitation":"(Kleiber and Zeileis 2008)","plainCitation":"(Kleiber and Zeileis 2008)"},"citationItems":[{"id":1039,"uris":["http://zotero.org/users/451958/items/I8JRTNJ5"],"uri":["http://zotero.org/users/451958/items/I8JRTNJ5"],"itemData":{"id":1039,"type":"book","title":"Applied econometrics with R","publisher":"Springer Verlag","source":"Google Scholar","ISBN":"0-387-77316-9","author":[{"family":"Kleiber","given":"C."},{"family":"Zeileis","given":"A."}],"issued":{"date-parts":[["2008"]]}}}],"schema":"https://github.com/citation-style-language/schema/raw/master/csl-citation.json"} </w:instrText>
      </w:r>
      <w:r w:rsidR="00F15C38" w:rsidRPr="00D912CE">
        <w:rPr>
          <w:rFonts w:ascii="Times" w:eastAsia="Calibri" w:hAnsi="Times" w:cs="Times New Roman"/>
          <w:sz w:val="24"/>
          <w:szCs w:val="24"/>
        </w:rPr>
        <w:fldChar w:fldCharType="separate"/>
      </w:r>
      <w:r w:rsidR="000E2A88" w:rsidRPr="00D912CE">
        <w:rPr>
          <w:rFonts w:ascii="Times" w:eastAsia="Calibri" w:hAnsi="Times" w:cs="Times New Roman"/>
          <w:noProof/>
          <w:sz w:val="24"/>
          <w:szCs w:val="24"/>
        </w:rPr>
        <w:t>(Kleiber and Zeileis 2008)</w:t>
      </w:r>
      <w:r w:rsidR="00F15C38" w:rsidRPr="00D912CE">
        <w:rPr>
          <w:rFonts w:ascii="Times" w:eastAsia="Calibri" w:hAnsi="Times" w:cs="Times New Roman"/>
          <w:sz w:val="24"/>
          <w:szCs w:val="24"/>
        </w:rPr>
        <w:fldChar w:fldCharType="end"/>
      </w:r>
      <w:r w:rsidR="00976585" w:rsidRPr="00D912CE">
        <w:rPr>
          <w:rFonts w:ascii="Times" w:eastAsia="Calibri" w:hAnsi="Times" w:cs="Times New Roman"/>
          <w:sz w:val="24"/>
          <w:szCs w:val="24"/>
        </w:rPr>
        <w:t xml:space="preserve">. All models were </w:t>
      </w:r>
      <w:r w:rsidR="00481AC5" w:rsidRPr="00D912CE">
        <w:rPr>
          <w:rFonts w:ascii="Times" w:eastAsia="Calibri" w:hAnsi="Times" w:cs="Times New Roman"/>
          <w:sz w:val="24"/>
          <w:szCs w:val="24"/>
        </w:rPr>
        <w:t>two-tailed with α = 0.05</w:t>
      </w:r>
      <w:r w:rsidR="00976585" w:rsidRPr="00D912CE">
        <w:rPr>
          <w:rFonts w:ascii="Times" w:eastAsia="Calibri" w:hAnsi="Times" w:cs="Times New Roman"/>
          <w:sz w:val="24"/>
          <w:szCs w:val="24"/>
        </w:rPr>
        <w:t xml:space="preserve"> a</w:t>
      </w:r>
      <w:r w:rsidR="00CA6E0D" w:rsidRPr="00D912CE">
        <w:rPr>
          <w:rFonts w:ascii="Times" w:eastAsia="Calibri" w:hAnsi="Times" w:cs="Times New Roman"/>
          <w:sz w:val="24"/>
          <w:szCs w:val="24"/>
        </w:rPr>
        <w:t>nd were run in R</w:t>
      </w:r>
      <w:r w:rsidR="00610476" w:rsidRPr="00D912CE">
        <w:rPr>
          <w:rFonts w:ascii="Times" w:eastAsia="Calibri" w:hAnsi="Times" w:cs="Times New Roman"/>
          <w:sz w:val="24"/>
          <w:szCs w:val="24"/>
        </w:rPr>
        <w:t xml:space="preserve"> </w:t>
      </w:r>
      <w:r w:rsidR="00F15C38" w:rsidRPr="00D912CE">
        <w:rPr>
          <w:rFonts w:ascii="Times" w:eastAsia="Calibri" w:hAnsi="Times" w:cs="Times New Roman"/>
          <w:sz w:val="24"/>
          <w:szCs w:val="24"/>
        </w:rPr>
        <w:fldChar w:fldCharType="begin"/>
      </w:r>
      <w:r w:rsidR="000E2A88" w:rsidRPr="00D912CE">
        <w:rPr>
          <w:rFonts w:ascii="Times" w:eastAsia="Calibri" w:hAnsi="Times" w:cs="Times New Roman"/>
          <w:sz w:val="24"/>
          <w:szCs w:val="24"/>
        </w:rPr>
        <w:instrText xml:space="preserve"> ADDIN ZOTERO_ITEM CSL_CITATION {"citationID":"a1cgmo5qnc9","properties":{"formattedCitation":"(R Core Development Team 2011)","plainCitation":"(R Core Development Team 2011)"},"citationItems":[{"id":1138,"uris":["http://zotero.org/users/451958/items/8KBC8CW3"],"uri":["http://zotero.org/users/451958/items/8KBC8CW3"],"itemData":{"id":1138,"type":"article-journal","title":"R: A language and environment for statistical computing, reference index version 2.12.2","container-title":"R Foundation for Statistical Computing, Vienna, Austria.","author":[{"family":"R Core Development Team","given":""}],"issued":{"date-parts":[["2011"]]}}}],"schema":"https://github.com/citation-style-language/schema/raw/master/csl-citation.json"} </w:instrText>
      </w:r>
      <w:r w:rsidR="00F15C38" w:rsidRPr="00D912CE">
        <w:rPr>
          <w:rFonts w:ascii="Times" w:eastAsia="Calibri" w:hAnsi="Times" w:cs="Times New Roman"/>
          <w:sz w:val="24"/>
          <w:szCs w:val="24"/>
        </w:rPr>
        <w:fldChar w:fldCharType="separate"/>
      </w:r>
      <w:r w:rsidR="000E2A88" w:rsidRPr="00D912CE">
        <w:rPr>
          <w:rFonts w:ascii="Times" w:eastAsia="Calibri" w:hAnsi="Times" w:cs="Times New Roman"/>
          <w:noProof/>
          <w:sz w:val="24"/>
          <w:szCs w:val="24"/>
        </w:rPr>
        <w:t>(R Core Development Team 2011)</w:t>
      </w:r>
      <w:r w:rsidR="00F15C38" w:rsidRPr="00D912CE">
        <w:rPr>
          <w:rFonts w:ascii="Times" w:eastAsia="Calibri" w:hAnsi="Times" w:cs="Times New Roman"/>
          <w:sz w:val="24"/>
          <w:szCs w:val="24"/>
        </w:rPr>
        <w:fldChar w:fldCharType="end"/>
      </w:r>
      <w:r w:rsidR="00610476" w:rsidRPr="00D912CE">
        <w:rPr>
          <w:rFonts w:ascii="Times" w:eastAsia="Calibri" w:hAnsi="Times" w:cs="Times New Roman"/>
          <w:sz w:val="24"/>
          <w:szCs w:val="24"/>
        </w:rPr>
        <w:t xml:space="preserve"> </w:t>
      </w:r>
      <w:r w:rsidR="00976585" w:rsidRPr="00D912CE">
        <w:rPr>
          <w:rFonts w:ascii="Times" w:eastAsia="Calibri" w:hAnsi="Times" w:cs="Times New Roman"/>
          <w:sz w:val="24"/>
          <w:szCs w:val="24"/>
        </w:rPr>
        <w:t>with</w:t>
      </w:r>
      <w:r w:rsidRPr="00D912CE">
        <w:rPr>
          <w:rFonts w:ascii="Times" w:eastAsia="Calibri" w:hAnsi="Times" w:cs="Times New Roman"/>
          <w:sz w:val="24"/>
          <w:szCs w:val="24"/>
        </w:rPr>
        <w:t xml:space="preserve"> ggplot2 </w:t>
      </w:r>
      <w:r w:rsidR="00F15C38" w:rsidRPr="00D912CE">
        <w:rPr>
          <w:rFonts w:ascii="Times" w:eastAsia="Calibri" w:hAnsi="Times" w:cs="Times New Roman"/>
          <w:sz w:val="24"/>
          <w:szCs w:val="24"/>
        </w:rPr>
        <w:fldChar w:fldCharType="begin"/>
      </w:r>
      <w:r w:rsidR="000E2A88" w:rsidRPr="00D912CE">
        <w:rPr>
          <w:rFonts w:ascii="Times" w:eastAsia="Calibri" w:hAnsi="Times" w:cs="Times New Roman"/>
          <w:sz w:val="24"/>
          <w:szCs w:val="24"/>
        </w:rPr>
        <w:instrText xml:space="preserve"> ADDIN ZOTERO_ITEM CSL_CITATION {"citationID":"age7q829uh","properties":{"formattedCitation":"(Wickham et al. 2013)","plainCitation":"(Wickham et al. 2013)"},"citationItems":[{"id":8140,"uris":["http://zotero.org/users/451958/items/TDGVQVVI"],"uri":["http://zotero.org/users/451958/items/TDGVQVVI"],"itemData":{"id":8140,"type":"article-journal","title":"Package ‘ggplot2’","author":[{"family":"Wickham","given":"Hadley"},{"family":"Chang","given":"Winston"},{"family":"Wickham","given":"Maintainer Hadley"}],"issued":{"date-parts":[["2013"]]}}}],"schema":"https://github.com/citation-style-language/schema/raw/master/csl-citation.json"} </w:instrText>
      </w:r>
      <w:r w:rsidR="00F15C38" w:rsidRPr="00D912CE">
        <w:rPr>
          <w:rFonts w:ascii="Times" w:eastAsia="Calibri" w:hAnsi="Times" w:cs="Times New Roman"/>
          <w:sz w:val="24"/>
          <w:szCs w:val="24"/>
        </w:rPr>
        <w:fldChar w:fldCharType="separate"/>
      </w:r>
      <w:r w:rsidR="000E2A88" w:rsidRPr="00D912CE">
        <w:rPr>
          <w:rFonts w:ascii="Times" w:eastAsia="Calibri" w:hAnsi="Times" w:cs="Times New Roman"/>
          <w:noProof/>
          <w:sz w:val="24"/>
          <w:szCs w:val="24"/>
        </w:rPr>
        <w:t>(Wickham et al. 2013)</w:t>
      </w:r>
      <w:r w:rsidR="00F15C38" w:rsidRPr="00D912CE">
        <w:rPr>
          <w:rFonts w:ascii="Times" w:eastAsia="Calibri" w:hAnsi="Times" w:cs="Times New Roman"/>
          <w:sz w:val="24"/>
          <w:szCs w:val="24"/>
        </w:rPr>
        <w:fldChar w:fldCharType="end"/>
      </w:r>
      <w:r w:rsidR="00610476" w:rsidRPr="00D912CE">
        <w:rPr>
          <w:rFonts w:ascii="Times" w:eastAsia="Calibri" w:hAnsi="Times" w:cs="Times New Roman"/>
          <w:sz w:val="24"/>
          <w:szCs w:val="24"/>
        </w:rPr>
        <w:t xml:space="preserve"> </w:t>
      </w:r>
      <w:r w:rsidR="00976585" w:rsidRPr="00D912CE">
        <w:rPr>
          <w:rFonts w:ascii="Times" w:eastAsia="Calibri" w:hAnsi="Times" w:cs="Times New Roman"/>
          <w:sz w:val="24"/>
          <w:szCs w:val="24"/>
        </w:rPr>
        <w:t>and</w:t>
      </w:r>
      <w:r w:rsidRPr="00D912CE">
        <w:rPr>
          <w:rFonts w:ascii="Times" w:eastAsia="Calibri" w:hAnsi="Times" w:cs="Times New Roman"/>
          <w:sz w:val="24"/>
          <w:szCs w:val="24"/>
        </w:rPr>
        <w:t xml:space="preserve"> stargazer </w:t>
      </w:r>
      <w:r w:rsidR="00F15C38" w:rsidRPr="00D912CE">
        <w:rPr>
          <w:rFonts w:ascii="Times" w:eastAsia="Calibri" w:hAnsi="Times" w:cs="Times New Roman"/>
          <w:sz w:val="24"/>
          <w:szCs w:val="24"/>
        </w:rPr>
        <w:fldChar w:fldCharType="begin"/>
      </w:r>
      <w:r w:rsidR="000E2A88" w:rsidRPr="00D912CE">
        <w:rPr>
          <w:rFonts w:ascii="Times" w:eastAsia="Calibri" w:hAnsi="Times" w:cs="Times New Roman"/>
          <w:sz w:val="24"/>
          <w:szCs w:val="24"/>
        </w:rPr>
        <w:instrText xml:space="preserve"> ADDIN ZOTERO_ITEM CSL_CITATION {"citationID":"a1n1mfohvea","properties":{"formattedCitation":"(Hlavac 2014)","plainCitation":"(Hlavac 2014)"},"citationItems":[{"id":8139,"uris":["http://zotero.org/users/451958/items/Z4ZFJNLQ"],"uri":["http://zotero.org/users/451958/items/Z4ZFJNLQ"],"itemData":{"id":8139,"type":"article-journal","title":"stargazer: LaTeX code and ASCII text for well-formatted regression and summary statistics tables","container-title":"Vienna, Austria: R Foundation for Statistical Computing","journalAbbreviation":"Vienna, Austria: R Foundation for Statistical Computing","author":[{"family":"Hlavac","given":"Marek"}],"issued":{"date-parts":[["2014"]]}}}],"schema":"https://github.com/citation-style-language/schema/raw/master/csl-citation.json"} </w:instrText>
      </w:r>
      <w:r w:rsidR="00F15C38" w:rsidRPr="00D912CE">
        <w:rPr>
          <w:rFonts w:ascii="Times" w:eastAsia="Calibri" w:hAnsi="Times" w:cs="Times New Roman"/>
          <w:sz w:val="24"/>
          <w:szCs w:val="24"/>
        </w:rPr>
        <w:fldChar w:fldCharType="separate"/>
      </w:r>
      <w:r w:rsidR="000E2A88" w:rsidRPr="00D912CE">
        <w:rPr>
          <w:rFonts w:ascii="Times" w:eastAsia="Calibri" w:hAnsi="Times" w:cs="Times New Roman"/>
          <w:noProof/>
          <w:sz w:val="24"/>
          <w:szCs w:val="24"/>
        </w:rPr>
        <w:t>(Hlavac 2014)</w:t>
      </w:r>
      <w:r w:rsidR="00F15C38" w:rsidRPr="00D912CE">
        <w:rPr>
          <w:rFonts w:ascii="Times" w:eastAsia="Calibri" w:hAnsi="Times" w:cs="Times New Roman"/>
          <w:sz w:val="24"/>
          <w:szCs w:val="24"/>
        </w:rPr>
        <w:fldChar w:fldCharType="end"/>
      </w:r>
      <w:r w:rsidRPr="00D912CE">
        <w:rPr>
          <w:rFonts w:ascii="Times" w:eastAsia="Calibri" w:hAnsi="Times" w:cs="Times New Roman"/>
          <w:sz w:val="24"/>
          <w:szCs w:val="24"/>
        </w:rPr>
        <w:t xml:space="preserve"> for</w:t>
      </w:r>
      <w:r w:rsidR="00976585" w:rsidRPr="00D912CE">
        <w:rPr>
          <w:rFonts w:ascii="Times" w:eastAsia="Calibri" w:hAnsi="Times" w:cs="Times New Roman"/>
          <w:sz w:val="24"/>
          <w:szCs w:val="24"/>
        </w:rPr>
        <w:t xml:space="preserve"> figures and</w:t>
      </w:r>
      <w:r w:rsidRPr="00D912CE">
        <w:rPr>
          <w:rFonts w:ascii="Times" w:eastAsia="Calibri" w:hAnsi="Times" w:cs="Times New Roman"/>
          <w:sz w:val="24"/>
          <w:szCs w:val="24"/>
        </w:rPr>
        <w:t xml:space="preserve"> tables. </w:t>
      </w:r>
    </w:p>
    <w:p w:rsidR="0008612F" w:rsidRPr="00D912CE" w:rsidRDefault="0008612F" w:rsidP="0008612F">
      <w:pPr>
        <w:spacing w:before="120" w:after="120" w:line="240" w:lineRule="auto"/>
        <w:rPr>
          <w:rFonts w:ascii="Times" w:eastAsia="Calibri" w:hAnsi="Times" w:cs="Times New Roman"/>
          <w:color w:val="BFBFBF" w:themeColor="background1" w:themeShade="BF"/>
          <w:sz w:val="24"/>
          <w:szCs w:val="24"/>
        </w:rPr>
      </w:pPr>
    </w:p>
    <w:p w:rsidR="0008612F" w:rsidRPr="00D912CE" w:rsidRDefault="0008612F" w:rsidP="0008612F">
      <w:pPr>
        <w:pStyle w:val="Heading2"/>
        <w:rPr>
          <w:rFonts w:ascii="Times" w:hAnsi="Times" w:cs="Times New Roman"/>
          <w:b/>
          <w:color w:val="auto"/>
          <w:sz w:val="24"/>
          <w:szCs w:val="24"/>
        </w:rPr>
      </w:pPr>
      <w:r w:rsidRPr="00D912CE">
        <w:rPr>
          <w:rFonts w:ascii="Times" w:hAnsi="Times" w:cs="Times New Roman"/>
          <w:b/>
          <w:color w:val="auto"/>
          <w:sz w:val="24"/>
          <w:szCs w:val="24"/>
        </w:rPr>
        <w:t>Acknowledgements</w:t>
      </w:r>
    </w:p>
    <w:p w:rsidR="0008612F" w:rsidRPr="00D912CE" w:rsidRDefault="0008612F" w:rsidP="0008612F">
      <w:pPr>
        <w:rPr>
          <w:rFonts w:ascii="Times" w:hAnsi="Times" w:cs="Times New Roman"/>
          <w:b/>
          <w:sz w:val="24"/>
          <w:szCs w:val="24"/>
        </w:rPr>
      </w:pPr>
      <w:r w:rsidRPr="00D912CE">
        <w:rPr>
          <w:rFonts w:ascii="Times" w:hAnsi="Times" w:cs="Times New Roman"/>
          <w:sz w:val="24"/>
          <w:szCs w:val="24"/>
        </w:rPr>
        <w:t xml:space="preserve">This work was supported by NSF, </w:t>
      </w:r>
      <w:proofErr w:type="spellStart"/>
      <w:r w:rsidRPr="00D912CE">
        <w:rPr>
          <w:rFonts w:ascii="Times" w:hAnsi="Times" w:cs="Times New Roman"/>
          <w:sz w:val="24"/>
          <w:szCs w:val="24"/>
        </w:rPr>
        <w:t>Wenner</w:t>
      </w:r>
      <w:proofErr w:type="spellEnd"/>
      <w:r w:rsidRPr="00D912CE">
        <w:rPr>
          <w:rFonts w:ascii="Times" w:hAnsi="Times" w:cs="Times New Roman"/>
          <w:sz w:val="24"/>
          <w:szCs w:val="24"/>
        </w:rPr>
        <w:t xml:space="preserve"> </w:t>
      </w:r>
      <w:proofErr w:type="spellStart"/>
      <w:r w:rsidRPr="00D912CE">
        <w:rPr>
          <w:rFonts w:ascii="Times" w:hAnsi="Times" w:cs="Times New Roman"/>
          <w:sz w:val="24"/>
          <w:szCs w:val="24"/>
        </w:rPr>
        <w:t>Gren</w:t>
      </w:r>
      <w:proofErr w:type="spellEnd"/>
      <w:r w:rsidRPr="00D912CE">
        <w:rPr>
          <w:rFonts w:ascii="Times" w:hAnsi="Times" w:cs="Times New Roman"/>
          <w:sz w:val="24"/>
          <w:szCs w:val="24"/>
        </w:rPr>
        <w:t xml:space="preserve"> Foundation and NIH grants. DNA extracts generously provided by Karen </w:t>
      </w:r>
      <w:proofErr w:type="spellStart"/>
      <w:r w:rsidRPr="00D912CE">
        <w:rPr>
          <w:rFonts w:ascii="Times" w:hAnsi="Times" w:cs="Times New Roman"/>
          <w:sz w:val="24"/>
          <w:szCs w:val="24"/>
        </w:rPr>
        <w:t>Mohlke</w:t>
      </w:r>
      <w:proofErr w:type="spellEnd"/>
      <w:r w:rsidRPr="00D912CE">
        <w:rPr>
          <w:rFonts w:ascii="Times" w:hAnsi="Times" w:cs="Times New Roman"/>
          <w:sz w:val="24"/>
          <w:szCs w:val="24"/>
        </w:rPr>
        <w:t xml:space="preserve">. Thanks to Abraham Aviv for pointing out key physiological changes that occur during pregnancy which are likely to be relevant to telomere biology and for southern blot validation of </w:t>
      </w:r>
      <w:proofErr w:type="spellStart"/>
      <w:r w:rsidRPr="00D912CE">
        <w:rPr>
          <w:rFonts w:ascii="Times" w:hAnsi="Times" w:cs="Times New Roman"/>
          <w:sz w:val="24"/>
          <w:szCs w:val="24"/>
        </w:rPr>
        <w:t>qPCR</w:t>
      </w:r>
      <w:proofErr w:type="spellEnd"/>
      <w:r w:rsidRPr="00D912CE">
        <w:rPr>
          <w:rFonts w:ascii="Times" w:hAnsi="Times" w:cs="Times New Roman"/>
          <w:sz w:val="24"/>
          <w:szCs w:val="24"/>
        </w:rPr>
        <w:t xml:space="preserve"> measures used here. CPR acknowledges generous and ongoing financial support from the Natural Sciences and Engineering Council of Canada (NSERC).</w:t>
      </w:r>
    </w:p>
    <w:p w:rsidR="00792FAC" w:rsidRPr="00D912CE" w:rsidRDefault="00B43414" w:rsidP="00B43414">
      <w:pPr>
        <w:spacing w:after="0"/>
        <w:rPr>
          <w:rFonts w:ascii="Times" w:hAnsi="Times" w:cs="Times New Roman"/>
          <w:b/>
          <w:sz w:val="24"/>
          <w:szCs w:val="24"/>
        </w:rPr>
      </w:pPr>
      <w:r w:rsidRPr="00D912CE">
        <w:rPr>
          <w:rFonts w:ascii="Times" w:hAnsi="Times"/>
        </w:rPr>
        <w:t xml:space="preserve"> </w:t>
      </w:r>
      <w:r w:rsidR="0008612F" w:rsidRPr="00D912CE">
        <w:rPr>
          <w:rFonts w:ascii="Times" w:hAnsi="Times"/>
        </w:rPr>
        <w:br w:type="page"/>
      </w:r>
      <w:r w:rsidR="0008612F" w:rsidRPr="00D912CE">
        <w:rPr>
          <w:rFonts w:ascii="Times" w:hAnsi="Times" w:cs="Times New Roman"/>
          <w:b/>
          <w:sz w:val="24"/>
          <w:szCs w:val="24"/>
        </w:rPr>
        <w:t>References</w:t>
      </w:r>
    </w:p>
    <w:p w:rsidR="000652E8" w:rsidRPr="00D912CE" w:rsidRDefault="00F15C38" w:rsidP="000652E8">
      <w:pPr>
        <w:pStyle w:val="Bibliography"/>
        <w:rPr>
          <w:rFonts w:ascii="Times" w:hAnsi="Times"/>
        </w:rPr>
      </w:pPr>
      <w:r w:rsidRPr="00D912CE">
        <w:rPr>
          <w:rFonts w:ascii="Times" w:hAnsi="Times" w:cs="Times New Roman"/>
          <w:b/>
          <w:sz w:val="24"/>
          <w:szCs w:val="24"/>
        </w:rPr>
        <w:fldChar w:fldCharType="begin"/>
      </w:r>
      <w:r w:rsidR="000E2A88" w:rsidRPr="00D912CE">
        <w:rPr>
          <w:rFonts w:ascii="Times" w:hAnsi="Times" w:cs="Times New Roman"/>
          <w:b/>
          <w:sz w:val="24"/>
          <w:szCs w:val="24"/>
        </w:rPr>
        <w:instrText xml:space="preserve"> ADDIN ZOTERO_BIBL {"custom":[]} CSL_BIBLIOGRAPHY </w:instrText>
      </w:r>
      <w:r w:rsidRPr="00D912CE">
        <w:rPr>
          <w:rFonts w:ascii="Times" w:hAnsi="Times" w:cs="Times New Roman"/>
          <w:b/>
          <w:sz w:val="24"/>
          <w:szCs w:val="24"/>
        </w:rPr>
        <w:fldChar w:fldCharType="separate"/>
      </w:r>
      <w:r w:rsidR="000652E8" w:rsidRPr="00D912CE">
        <w:rPr>
          <w:rFonts w:ascii="Times" w:hAnsi="Times"/>
        </w:rPr>
        <w:t xml:space="preserve">Adaikalakoteswari, A., M. Balasubramanyam, R. Ravikumar, R. Deepa, and V. Mohan. 2007. Association of telomere shortening with impaired glucose tolerance and diabetic macroangiopathy. </w:t>
      </w:r>
      <w:r w:rsidR="000652E8" w:rsidRPr="00D912CE">
        <w:rPr>
          <w:rFonts w:ascii="Times" w:hAnsi="Times"/>
          <w:i/>
          <w:iCs/>
        </w:rPr>
        <w:t>Atherosclerosis</w:t>
      </w:r>
      <w:r w:rsidR="000652E8" w:rsidRPr="00D912CE">
        <w:rPr>
          <w:rFonts w:ascii="Times" w:hAnsi="Times"/>
        </w:rPr>
        <w:t xml:space="preserve"> 195: 83–89.</w:t>
      </w:r>
    </w:p>
    <w:p w:rsidR="000652E8" w:rsidRPr="00D912CE" w:rsidRDefault="000652E8" w:rsidP="000652E8">
      <w:pPr>
        <w:pStyle w:val="Bibliography"/>
        <w:rPr>
          <w:rFonts w:ascii="Times" w:hAnsi="Times"/>
        </w:rPr>
      </w:pPr>
      <w:r w:rsidRPr="00D912CE">
        <w:rPr>
          <w:rFonts w:ascii="Times" w:hAnsi="Times"/>
        </w:rPr>
        <w:t xml:space="preserve">Adair, L. S., B. M. Popkin, J. S. Akin, D. K. Guilkey, S. Gultiano, J. Borja, L. Perez, C. W. Kuzawa, T. McDade, and M. J. Hindin. 2011. Cohort Profile: The Cebu Longitudinal Health and Nutrition Survey. </w:t>
      </w:r>
      <w:r w:rsidRPr="00D912CE">
        <w:rPr>
          <w:rFonts w:ascii="Times" w:hAnsi="Times"/>
          <w:i/>
          <w:iCs/>
        </w:rPr>
        <w:t>International Journal of Epidemiology</w:t>
      </w:r>
      <w:r w:rsidRPr="00D912CE">
        <w:rPr>
          <w:rFonts w:ascii="Times" w:hAnsi="Times"/>
        </w:rPr>
        <w:t xml:space="preserve"> 40: 619–625. doi:10.1093/ije/dyq085.</w:t>
      </w:r>
    </w:p>
    <w:p w:rsidR="000652E8" w:rsidRPr="00D912CE" w:rsidRDefault="000652E8" w:rsidP="000652E8">
      <w:pPr>
        <w:pStyle w:val="Bibliography"/>
        <w:rPr>
          <w:rFonts w:ascii="Times" w:hAnsi="Times"/>
        </w:rPr>
      </w:pPr>
      <w:r w:rsidRPr="00D912CE">
        <w:rPr>
          <w:rFonts w:ascii="Times" w:hAnsi="Times"/>
        </w:rPr>
        <w:t xml:space="preserve">Adams Waldorf, K. M., H. S. Gammill, J. Lucas, T. M. Aydelotte, W. M. Leisenring, N. C. Lambert, and J. L. Nelson. 2010. Dynamic Changes in Fetal Microchimerism in Maternal Peripheral Blood Mononuclear Cells, CD4+ and CD8+ cells in Normal Pregnancy. </w:t>
      </w:r>
      <w:r w:rsidRPr="00D912CE">
        <w:rPr>
          <w:rFonts w:ascii="Times" w:hAnsi="Times"/>
          <w:i/>
          <w:iCs/>
        </w:rPr>
        <w:t>Placenta</w:t>
      </w:r>
      <w:r w:rsidRPr="00D912CE">
        <w:rPr>
          <w:rFonts w:ascii="Times" w:hAnsi="Times"/>
        </w:rPr>
        <w:t xml:space="preserve"> 31: 589–594.</w:t>
      </w:r>
    </w:p>
    <w:p w:rsidR="000652E8" w:rsidRPr="00D912CE" w:rsidRDefault="000652E8" w:rsidP="000652E8">
      <w:pPr>
        <w:pStyle w:val="Bibliography"/>
        <w:rPr>
          <w:rFonts w:ascii="Times" w:hAnsi="Times"/>
        </w:rPr>
      </w:pPr>
      <w:r w:rsidRPr="00D912CE">
        <w:rPr>
          <w:rFonts w:ascii="Times" w:hAnsi="Times"/>
        </w:rPr>
        <w:t xml:space="preserve">Aviv, A., A. Valdes, J. P. Gardner, R. Swaminathan, M. Kimura, and T. D. Spector. 2006. Menopause Modifies the Association of Leukocyte Telomere Length with Insulin Resistance and Inflammation. </w:t>
      </w:r>
      <w:r w:rsidRPr="00D912CE">
        <w:rPr>
          <w:rFonts w:ascii="Times" w:hAnsi="Times"/>
          <w:i/>
          <w:iCs/>
        </w:rPr>
        <w:t>J Clin Endocrinol Metab</w:t>
      </w:r>
      <w:r w:rsidRPr="00D912CE">
        <w:rPr>
          <w:rFonts w:ascii="Times" w:hAnsi="Times"/>
        </w:rPr>
        <w:t xml:space="preserve"> 91: 635–640.</w:t>
      </w:r>
    </w:p>
    <w:p w:rsidR="000652E8" w:rsidRPr="00D912CE" w:rsidRDefault="000652E8" w:rsidP="000652E8">
      <w:pPr>
        <w:pStyle w:val="Bibliography"/>
        <w:rPr>
          <w:rFonts w:ascii="Times" w:hAnsi="Times"/>
        </w:rPr>
      </w:pPr>
      <w:r w:rsidRPr="00D912CE">
        <w:rPr>
          <w:rFonts w:ascii="Times" w:hAnsi="Times"/>
        </w:rPr>
        <w:t xml:space="preserve">Bakaysa, S. L., L. A. Mucci, P. E. Slagboom, D. I. Boomsma, G. E. McClearn, B. Johansson, and N. L. Pedersen. 2007. Telomere length predicts survival independent of genetic influences. </w:t>
      </w:r>
      <w:r w:rsidRPr="00D912CE">
        <w:rPr>
          <w:rFonts w:ascii="Times" w:hAnsi="Times"/>
          <w:i/>
          <w:iCs/>
        </w:rPr>
        <w:t>Aging Cell</w:t>
      </w:r>
      <w:r w:rsidRPr="00D912CE">
        <w:rPr>
          <w:rFonts w:ascii="Times" w:hAnsi="Times"/>
        </w:rPr>
        <w:t xml:space="preserve"> 6: 769–74.</w:t>
      </w:r>
    </w:p>
    <w:p w:rsidR="000652E8" w:rsidRPr="00D912CE" w:rsidRDefault="000652E8" w:rsidP="000652E8">
      <w:pPr>
        <w:pStyle w:val="Bibliography"/>
        <w:rPr>
          <w:rFonts w:ascii="Times" w:hAnsi="Times"/>
        </w:rPr>
      </w:pPr>
      <w:r w:rsidRPr="00D912CE">
        <w:rPr>
          <w:rFonts w:ascii="Times" w:hAnsi="Times"/>
        </w:rPr>
        <w:t xml:space="preserve">Barha, C. K., C. W. Hanna, K. G. Salvante, S. L. Wilson, W. P. Robinson, R. M. Altman, and P. A. Nepomnaschy. 2016. Number of Children and Telomere Length in Women: A Prospective, Longitudinal Evaluation. Edited by Samuli Helle. </w:t>
      </w:r>
      <w:r w:rsidRPr="00D912CE">
        <w:rPr>
          <w:rFonts w:ascii="Times" w:hAnsi="Times"/>
          <w:i/>
          <w:iCs/>
        </w:rPr>
        <w:t>PLOS ONE</w:t>
      </w:r>
      <w:r w:rsidRPr="00D912CE">
        <w:rPr>
          <w:rFonts w:ascii="Times" w:hAnsi="Times"/>
        </w:rPr>
        <w:t xml:space="preserve"> 11: e0146424. doi:10.1371/journal.pone.0146424.</w:t>
      </w:r>
    </w:p>
    <w:p w:rsidR="000652E8" w:rsidRPr="00D912CE" w:rsidRDefault="000652E8" w:rsidP="000652E8">
      <w:pPr>
        <w:pStyle w:val="Bibliography"/>
        <w:rPr>
          <w:rFonts w:ascii="Times" w:hAnsi="Times"/>
        </w:rPr>
      </w:pPr>
      <w:r w:rsidRPr="00D912CE">
        <w:rPr>
          <w:rFonts w:ascii="Times" w:hAnsi="Times"/>
        </w:rPr>
        <w:t xml:space="preserve">Bauer, K. A. 2014. Hematologic changes in pregnancy. </w:t>
      </w:r>
      <w:r w:rsidRPr="00D912CE">
        <w:rPr>
          <w:rFonts w:ascii="Times" w:hAnsi="Times"/>
          <w:i/>
          <w:iCs/>
        </w:rPr>
        <w:t>UpToDate</w:t>
      </w:r>
      <w:r w:rsidRPr="00D912CE">
        <w:rPr>
          <w:rFonts w:ascii="Times" w:hAnsi="Times"/>
        </w:rPr>
        <w:t>.</w:t>
      </w:r>
    </w:p>
    <w:p w:rsidR="000652E8" w:rsidRPr="00D912CE" w:rsidRDefault="000652E8" w:rsidP="000652E8">
      <w:pPr>
        <w:pStyle w:val="Bibliography"/>
        <w:rPr>
          <w:rFonts w:ascii="Times" w:hAnsi="Times"/>
        </w:rPr>
      </w:pPr>
      <w:r w:rsidRPr="00D912CE">
        <w:rPr>
          <w:rFonts w:ascii="Times" w:hAnsi="Times"/>
        </w:rPr>
        <w:t>Bendix, L., P. B. Horn, U. B. Jensen, I. Rubelj, and S. Kolvraa. 2010. The load of short telomeres, estimated by a new method, Universal S</w:t>
      </w:r>
      <w:r w:rsidRPr="00D912CE">
        <w:rPr>
          <w:rFonts w:ascii="Monaco" w:hAnsi="Monaco" w:cs="Monaco"/>
        </w:rPr>
        <w:t>℡</w:t>
      </w:r>
      <w:r w:rsidRPr="00D912CE">
        <w:rPr>
          <w:rFonts w:ascii="Times" w:hAnsi="Times"/>
        </w:rPr>
        <w:t xml:space="preserve">A, correlates with number of senescent cells. </w:t>
      </w:r>
      <w:r w:rsidRPr="00D912CE">
        <w:rPr>
          <w:rFonts w:ascii="Times" w:hAnsi="Times"/>
          <w:i/>
          <w:iCs/>
        </w:rPr>
        <w:t>Aging Cell</w:t>
      </w:r>
      <w:r w:rsidRPr="00D912CE">
        <w:rPr>
          <w:rFonts w:ascii="Times" w:hAnsi="Times"/>
        </w:rPr>
        <w:t xml:space="preserve"> 9: 383–97.</w:t>
      </w:r>
    </w:p>
    <w:p w:rsidR="000652E8" w:rsidRPr="00D912CE" w:rsidRDefault="000652E8" w:rsidP="000652E8">
      <w:pPr>
        <w:pStyle w:val="Bibliography"/>
        <w:rPr>
          <w:rFonts w:ascii="Times" w:hAnsi="Times"/>
        </w:rPr>
      </w:pPr>
      <w:r w:rsidRPr="00D912CE">
        <w:rPr>
          <w:rFonts w:ascii="Times" w:hAnsi="Times"/>
        </w:rPr>
        <w:t xml:space="preserve">Benetos, A., J. D. Kark, E. Susser, M. Kimura, R. Sinnreich, W. Chen, T. Steenstrup, K. Christensen, U. Herbig, J. von Bornemann Hjelmborg, S. R. Srinivasan, G. S. Berenson, C. Labat, and A. Aviv. 2013. Tracking and fixed ranking of leukocyte telomere length across the adult life course. </w:t>
      </w:r>
      <w:r w:rsidRPr="00D912CE">
        <w:rPr>
          <w:rFonts w:ascii="Times" w:hAnsi="Times"/>
          <w:i/>
          <w:iCs/>
        </w:rPr>
        <w:t>Aging Cell</w:t>
      </w:r>
      <w:r w:rsidRPr="00D912CE">
        <w:rPr>
          <w:rFonts w:ascii="Times" w:hAnsi="Times"/>
        </w:rPr>
        <w:t xml:space="preserve"> 12: 615–21.</w:t>
      </w:r>
    </w:p>
    <w:p w:rsidR="000652E8" w:rsidRPr="00D912CE" w:rsidRDefault="000652E8" w:rsidP="000652E8">
      <w:pPr>
        <w:pStyle w:val="Bibliography"/>
        <w:rPr>
          <w:rFonts w:ascii="Times" w:hAnsi="Times"/>
        </w:rPr>
      </w:pPr>
      <w:r w:rsidRPr="00D912CE">
        <w:rPr>
          <w:rFonts w:ascii="Times" w:hAnsi="Times"/>
        </w:rPr>
        <w:t xml:space="preserve">Bethancourt, H. J., M. Kratz, M. G. Hayes, C. W. Kuzawa, J. B. Borja, P. L. Duazo, S. A. A. Beresford, and D. T. A. Eisenberg. 2015. No Association between Blood Telomere Length and Longitudinally-Assessed Diet or Adiposity or Diet in a Young Adult Filipino Population. </w:t>
      </w:r>
      <w:r w:rsidRPr="00D912CE">
        <w:rPr>
          <w:rFonts w:ascii="Times" w:hAnsi="Times"/>
          <w:i/>
          <w:iCs/>
        </w:rPr>
        <w:t>European Journal of Nutrition</w:t>
      </w:r>
      <w:r w:rsidRPr="00D912CE">
        <w:rPr>
          <w:rFonts w:ascii="Times" w:hAnsi="Times"/>
        </w:rPr>
        <w:t>: 1–14.</w:t>
      </w:r>
    </w:p>
    <w:p w:rsidR="000652E8" w:rsidRPr="00D912CE" w:rsidRDefault="000652E8" w:rsidP="000652E8">
      <w:pPr>
        <w:pStyle w:val="Bibliography"/>
        <w:rPr>
          <w:rFonts w:ascii="Times" w:hAnsi="Times"/>
        </w:rPr>
      </w:pPr>
      <w:r w:rsidRPr="00D912CE">
        <w:rPr>
          <w:rFonts w:ascii="Times" w:hAnsi="Times"/>
        </w:rPr>
        <w:t xml:space="preserve">Blackburn, E. H., and J. G. Gall. 1978. A tandemly repeated sequence at the termini of the extrachromosomal ribosomal RNA genes in Tetrahymena. </w:t>
      </w:r>
      <w:r w:rsidRPr="00D912CE">
        <w:rPr>
          <w:rFonts w:ascii="Times" w:hAnsi="Times"/>
          <w:i/>
          <w:iCs/>
        </w:rPr>
        <w:t>Journal of Molecular Biology</w:t>
      </w:r>
      <w:r w:rsidRPr="00D912CE">
        <w:rPr>
          <w:rFonts w:ascii="Times" w:hAnsi="Times"/>
        </w:rPr>
        <w:t xml:space="preserve"> 120: 33–53.</w:t>
      </w:r>
    </w:p>
    <w:p w:rsidR="000652E8" w:rsidRPr="00D912CE" w:rsidRDefault="000652E8" w:rsidP="000652E8">
      <w:pPr>
        <w:pStyle w:val="Bibliography"/>
        <w:rPr>
          <w:rFonts w:ascii="Times" w:hAnsi="Times"/>
        </w:rPr>
      </w:pPr>
      <w:r w:rsidRPr="00D912CE">
        <w:rPr>
          <w:rFonts w:ascii="Times" w:hAnsi="Times"/>
        </w:rPr>
        <w:t xml:space="preserve">Boks, M. P., H. C. van Mierlo, B. P. F. Rutten, T. R. D. J. Radstake, L. De Witte, E. Geuze, S. Horvath, L. C. Schalkwyk, C. H. Vinkers, J. C. A. Broen, and E. Vermetten. 2015. Longitudinal changes of telomere length and epigenetic age related to traumatic stress and post-traumatic stress disorder. </w:t>
      </w:r>
      <w:r w:rsidRPr="00D912CE">
        <w:rPr>
          <w:rFonts w:ascii="Times" w:hAnsi="Times"/>
          <w:i/>
          <w:iCs/>
        </w:rPr>
        <w:t>Psychoneuroendocrinology</w:t>
      </w:r>
      <w:r w:rsidRPr="00D912CE">
        <w:rPr>
          <w:rFonts w:ascii="Times" w:hAnsi="Times"/>
        </w:rPr>
        <w:t xml:space="preserve"> 51. This Issue Includes a Special Section on Biomarkers in the Military - New Findings from Prospective Studies: 506–512. doi:10.1016/j.psyneuen.2014.07.011.</w:t>
      </w:r>
    </w:p>
    <w:p w:rsidR="000652E8" w:rsidRPr="00D912CE" w:rsidRDefault="000652E8" w:rsidP="000652E8">
      <w:pPr>
        <w:pStyle w:val="Bibliography"/>
        <w:rPr>
          <w:rFonts w:ascii="Times" w:hAnsi="Times"/>
        </w:rPr>
      </w:pPr>
      <w:r w:rsidRPr="00D912CE">
        <w:rPr>
          <w:rFonts w:ascii="Times" w:hAnsi="Times"/>
        </w:rPr>
        <w:t xml:space="preserve">Bolund, E., V. Lummaa, K. R. Smith, H. A. Hanson, and A. A. Maklakov. 2016. Reduced costs of reproduction in females mediate a shift from a male-biased to a female-biased lifespan in humans. </w:t>
      </w:r>
      <w:r w:rsidRPr="00D912CE">
        <w:rPr>
          <w:rFonts w:ascii="Times" w:hAnsi="Times"/>
          <w:i/>
          <w:iCs/>
        </w:rPr>
        <w:t>Scientific Reports</w:t>
      </w:r>
      <w:r w:rsidRPr="00D912CE">
        <w:rPr>
          <w:rFonts w:ascii="Times" w:hAnsi="Times"/>
        </w:rPr>
        <w:t xml:space="preserve"> 6: 24672. doi:10.1038/srep24672.</w:t>
      </w:r>
    </w:p>
    <w:p w:rsidR="000652E8" w:rsidRPr="00D912CE" w:rsidRDefault="000652E8" w:rsidP="000652E8">
      <w:pPr>
        <w:pStyle w:val="Bibliography"/>
        <w:rPr>
          <w:rFonts w:ascii="Times" w:hAnsi="Times"/>
        </w:rPr>
      </w:pPr>
      <w:r w:rsidRPr="00D912CE">
        <w:rPr>
          <w:rFonts w:ascii="Times" w:hAnsi="Times"/>
        </w:rPr>
        <w:t xml:space="preserve">Carrero, J. J., P. Stenvinkel, B. Fellstrom, A. R. Qureshi, K. Lamb, O. Heimburger, P. Barany, K. Radhakrishnan, B. Lindholm, I. Soveri, L. Nordfors, and P. G. Shiels. 2008. Telomere attrition is associated with inflammation, low fetuin-A levels and high mortality in prevalent haemodialysis patients. </w:t>
      </w:r>
      <w:r w:rsidRPr="00D912CE">
        <w:rPr>
          <w:rFonts w:ascii="Times" w:hAnsi="Times"/>
          <w:i/>
          <w:iCs/>
        </w:rPr>
        <w:t>Journal of Internal Medicine</w:t>
      </w:r>
      <w:r w:rsidRPr="00D912CE">
        <w:rPr>
          <w:rFonts w:ascii="Times" w:hAnsi="Times"/>
        </w:rPr>
        <w:t xml:space="preserve"> 263: 302–312.</w:t>
      </w:r>
    </w:p>
    <w:p w:rsidR="000652E8" w:rsidRPr="00D912CE" w:rsidRDefault="000652E8" w:rsidP="000652E8">
      <w:pPr>
        <w:pStyle w:val="Bibliography"/>
        <w:rPr>
          <w:rFonts w:ascii="Times" w:hAnsi="Times"/>
        </w:rPr>
      </w:pPr>
      <w:r w:rsidRPr="00D912CE">
        <w:rPr>
          <w:rFonts w:ascii="Times" w:hAnsi="Times"/>
        </w:rPr>
        <w:t xml:space="preserve">Cawthon, R. M., K. R. Smith, E. O’Brien, A. Sivatchenko, and R. A. Kerber. 2003. Association between telomere length in blood and mortality in people aged 60 years or older. </w:t>
      </w:r>
      <w:r w:rsidRPr="00D912CE">
        <w:rPr>
          <w:rFonts w:ascii="Times" w:hAnsi="Times"/>
          <w:i/>
          <w:iCs/>
        </w:rPr>
        <w:t>The Lancet</w:t>
      </w:r>
      <w:r w:rsidRPr="00D912CE">
        <w:rPr>
          <w:rFonts w:ascii="Times" w:hAnsi="Times"/>
        </w:rPr>
        <w:t xml:space="preserve"> 361: 393–395.</w:t>
      </w:r>
    </w:p>
    <w:p w:rsidR="000652E8" w:rsidRPr="00D912CE" w:rsidRDefault="000652E8" w:rsidP="000652E8">
      <w:pPr>
        <w:pStyle w:val="Bibliography"/>
        <w:rPr>
          <w:rFonts w:ascii="Times" w:hAnsi="Times"/>
        </w:rPr>
      </w:pPr>
      <w:r w:rsidRPr="00D912CE">
        <w:rPr>
          <w:rFonts w:ascii="Times" w:hAnsi="Times"/>
        </w:rPr>
        <w:t xml:space="preserve">Chen, B. H., R. E. Marioni, E. Colicino, M. J. Peters, C. K. Ward-Caviness, P.-C. Tsai, N. S. Roetker, A. C. Just, E. W. Demerath, and W. Guan. 2016. DNA methylation-based measures of biological age: meta-analysis predicting time to death. </w:t>
      </w:r>
      <w:r w:rsidRPr="00D912CE">
        <w:rPr>
          <w:rFonts w:ascii="Times" w:hAnsi="Times"/>
          <w:i/>
          <w:iCs/>
        </w:rPr>
        <w:t>Aging (Albany NY)</w:t>
      </w:r>
      <w:r w:rsidRPr="00D912CE">
        <w:rPr>
          <w:rFonts w:ascii="Times" w:hAnsi="Times"/>
        </w:rPr>
        <w:t xml:space="preserve"> 8: 1844.</w:t>
      </w:r>
    </w:p>
    <w:p w:rsidR="000652E8" w:rsidRPr="00D912CE" w:rsidRDefault="000652E8" w:rsidP="000652E8">
      <w:pPr>
        <w:pStyle w:val="Bibliography"/>
        <w:rPr>
          <w:rFonts w:ascii="Times" w:hAnsi="Times"/>
        </w:rPr>
      </w:pPr>
      <w:r w:rsidRPr="00D912CE">
        <w:rPr>
          <w:rFonts w:ascii="Times" w:hAnsi="Times"/>
        </w:rPr>
        <w:t xml:space="preserve">Christiansen, L., A. Lenart, Q. Tan, J. W. Vaupel, A. Aviv, M. McGue, and K. Christensen. 2016. DNA methylation age is associated with mortality in a longitudinal Danish twin study. </w:t>
      </w:r>
      <w:r w:rsidRPr="00D912CE">
        <w:rPr>
          <w:rFonts w:ascii="Times" w:hAnsi="Times"/>
          <w:i/>
          <w:iCs/>
        </w:rPr>
        <w:t>Aging Cell</w:t>
      </w:r>
      <w:r w:rsidRPr="00D912CE">
        <w:rPr>
          <w:rFonts w:ascii="Times" w:hAnsi="Times"/>
        </w:rPr>
        <w:t xml:space="preserve"> 15: 149–154. doi:10.1111/acel.12421.</w:t>
      </w:r>
    </w:p>
    <w:p w:rsidR="000652E8" w:rsidRPr="00D912CE" w:rsidRDefault="000652E8" w:rsidP="000652E8">
      <w:pPr>
        <w:pStyle w:val="Bibliography"/>
        <w:rPr>
          <w:rFonts w:ascii="Times" w:hAnsi="Times"/>
        </w:rPr>
      </w:pPr>
      <w:r w:rsidRPr="00D912CE">
        <w:rPr>
          <w:rFonts w:ascii="Times" w:hAnsi="Times"/>
        </w:rPr>
        <w:t xml:space="preserve">Counter, C. M., A. A. Avilion, C. E. Lefeuvre, N. G. Stewart, C. W. Greider, C. B. Harley, and S. Bacchetti. 1992. Telomere Shortening Associated with Chromosome Instability Is Arrested in Immortal Cells Which Express Telomerase Activity. </w:t>
      </w:r>
      <w:r w:rsidRPr="00D912CE">
        <w:rPr>
          <w:rFonts w:ascii="Times" w:hAnsi="Times"/>
          <w:i/>
          <w:iCs/>
        </w:rPr>
        <w:t>Embo Journal</w:t>
      </w:r>
      <w:r w:rsidRPr="00D912CE">
        <w:rPr>
          <w:rFonts w:ascii="Times" w:hAnsi="Times"/>
        </w:rPr>
        <w:t xml:space="preserve"> 11: 1921–1929.</w:t>
      </w:r>
    </w:p>
    <w:p w:rsidR="000652E8" w:rsidRPr="00D912CE" w:rsidRDefault="000652E8" w:rsidP="000652E8">
      <w:pPr>
        <w:pStyle w:val="Bibliography"/>
        <w:rPr>
          <w:rFonts w:ascii="Times" w:hAnsi="Times"/>
        </w:rPr>
      </w:pPr>
      <w:r w:rsidRPr="00D912CE">
        <w:rPr>
          <w:rFonts w:ascii="Times" w:hAnsi="Times"/>
        </w:rPr>
        <w:t xml:space="preserve">Croteau-Chonka, D. C., A. F. Marvelle, E. M. Lange, N. R. Lee, L. S. Adair, L. A. Lange, and K. L. Mohlke. 2011. Genome-wide association study of anthropometric traits and evidence of interactions with age and study year in Filipino women. </w:t>
      </w:r>
      <w:r w:rsidRPr="00D912CE">
        <w:rPr>
          <w:rFonts w:ascii="Times" w:hAnsi="Times"/>
          <w:i/>
          <w:iCs/>
        </w:rPr>
        <w:t>Obesity (Silver Spring)</w:t>
      </w:r>
      <w:r w:rsidRPr="00D912CE">
        <w:rPr>
          <w:rFonts w:ascii="Times" w:hAnsi="Times"/>
        </w:rPr>
        <w:t xml:space="preserve"> 19: 1019–27.</w:t>
      </w:r>
    </w:p>
    <w:p w:rsidR="000652E8" w:rsidRPr="00D912CE" w:rsidRDefault="000652E8" w:rsidP="000652E8">
      <w:pPr>
        <w:pStyle w:val="Bibliography"/>
        <w:rPr>
          <w:rFonts w:ascii="Times" w:hAnsi="Times"/>
        </w:rPr>
      </w:pPr>
      <w:r w:rsidRPr="00D912CE">
        <w:rPr>
          <w:rFonts w:ascii="Times" w:hAnsi="Times"/>
        </w:rPr>
        <w:t xml:space="preserve">Croteau-Chonka, D. C., Y. Wu, Y. Li, M. P. Fogarty, L. A. Lange, C. W. Kuzawa, T. W. McDade, J. B. Borja, J. Luo, O. AbdelBaky, T. P. Combs, L. S. Adair, E. M. Lange, and K. L. Mohlke. 2012. Population-specific coding variant underlies genome-wide association with adiponectin level. </w:t>
      </w:r>
      <w:r w:rsidRPr="00D912CE">
        <w:rPr>
          <w:rFonts w:ascii="Times" w:hAnsi="Times"/>
          <w:i/>
          <w:iCs/>
        </w:rPr>
        <w:t>Hum Mol Genet</w:t>
      </w:r>
      <w:r w:rsidRPr="00D912CE">
        <w:rPr>
          <w:rFonts w:ascii="Times" w:hAnsi="Times"/>
        </w:rPr>
        <w:t xml:space="preserve"> 21: 463–71.</w:t>
      </w:r>
    </w:p>
    <w:p w:rsidR="000652E8" w:rsidRPr="00D912CE" w:rsidRDefault="000652E8" w:rsidP="000652E8">
      <w:pPr>
        <w:pStyle w:val="Bibliography"/>
        <w:rPr>
          <w:rFonts w:ascii="Times" w:hAnsi="Times"/>
        </w:rPr>
      </w:pPr>
      <w:r w:rsidRPr="00D912CE">
        <w:rPr>
          <w:rFonts w:ascii="Times" w:hAnsi="Times"/>
        </w:rPr>
        <w:t xml:space="preserve">Curtsinger, J. W., H. H. Fukui, A. A. Khazaeli, A. Kirscher, S. D. Pletcher, D. E. Promislow, and M. Tatar. 1995. Genetic variation and aging. </w:t>
      </w:r>
      <w:r w:rsidRPr="00D912CE">
        <w:rPr>
          <w:rFonts w:ascii="Times" w:hAnsi="Times"/>
          <w:i/>
          <w:iCs/>
        </w:rPr>
        <w:t>Annu Rev Genet</w:t>
      </w:r>
      <w:r w:rsidRPr="00D912CE">
        <w:rPr>
          <w:rFonts w:ascii="Times" w:hAnsi="Times"/>
        </w:rPr>
        <w:t xml:space="preserve"> 29: 553–75.</w:t>
      </w:r>
    </w:p>
    <w:p w:rsidR="000652E8" w:rsidRPr="00D912CE" w:rsidRDefault="000652E8" w:rsidP="000652E8">
      <w:pPr>
        <w:pStyle w:val="Bibliography"/>
        <w:rPr>
          <w:rFonts w:ascii="Times" w:hAnsi="Times"/>
        </w:rPr>
      </w:pPr>
      <w:r w:rsidRPr="00D912CE">
        <w:rPr>
          <w:rFonts w:ascii="Times" w:hAnsi="Times"/>
        </w:rPr>
        <w:t xml:space="preserve">Dahly, D. L., and L. S. Adair. 2007. Quantifying the urban environment: A scale measure of urbanicity outperforms the urban–rural dichotomy. </w:t>
      </w:r>
      <w:r w:rsidRPr="00D912CE">
        <w:rPr>
          <w:rFonts w:ascii="Times" w:hAnsi="Times"/>
          <w:i/>
          <w:iCs/>
        </w:rPr>
        <w:t>Social Science &amp; Medicine</w:t>
      </w:r>
      <w:r w:rsidRPr="00D912CE">
        <w:rPr>
          <w:rFonts w:ascii="Times" w:hAnsi="Times"/>
        </w:rPr>
        <w:t xml:space="preserve"> 64: 1407–1419.</w:t>
      </w:r>
    </w:p>
    <w:p w:rsidR="000652E8" w:rsidRPr="00D912CE" w:rsidRDefault="000652E8" w:rsidP="000652E8">
      <w:pPr>
        <w:pStyle w:val="Bibliography"/>
        <w:rPr>
          <w:rFonts w:ascii="Times" w:hAnsi="Times"/>
        </w:rPr>
      </w:pPr>
      <w:r w:rsidRPr="00D912CE">
        <w:rPr>
          <w:rFonts w:ascii="Times" w:hAnsi="Times"/>
        </w:rPr>
        <w:t xml:space="preserve">Dijkstra, C., A. Bult, S. Bijlsma, S. Daan, T. Meijer, and M. Zijlstra. 1990. Brood Size Manipulations in the Kestrel (Falco tinnunculus): Effects on Offspring and Parent Survival. </w:t>
      </w:r>
      <w:r w:rsidRPr="00D912CE">
        <w:rPr>
          <w:rFonts w:ascii="Times" w:hAnsi="Times"/>
          <w:i/>
          <w:iCs/>
        </w:rPr>
        <w:t>Journal of Animal Ecology</w:t>
      </w:r>
      <w:r w:rsidRPr="00D912CE">
        <w:rPr>
          <w:rFonts w:ascii="Times" w:hAnsi="Times"/>
        </w:rPr>
        <w:t xml:space="preserve"> 59: 269–285.</w:t>
      </w:r>
    </w:p>
    <w:p w:rsidR="000652E8" w:rsidRPr="00D912CE" w:rsidRDefault="000652E8" w:rsidP="000652E8">
      <w:pPr>
        <w:pStyle w:val="Bibliography"/>
        <w:rPr>
          <w:rFonts w:ascii="Times" w:hAnsi="Times"/>
        </w:rPr>
      </w:pPr>
      <w:r w:rsidRPr="00D912CE">
        <w:rPr>
          <w:rFonts w:ascii="Times" w:hAnsi="Times"/>
        </w:rPr>
        <w:t xml:space="preserve">Doblhammer, G., and J. Oeppen. 2003. Reproduction and longevity among the British peerage: the effect of frailty and health selection. </w:t>
      </w:r>
      <w:r w:rsidRPr="00D912CE">
        <w:rPr>
          <w:rFonts w:ascii="Times" w:hAnsi="Times"/>
          <w:i/>
          <w:iCs/>
        </w:rPr>
        <w:t>Proceedings of the Royal Society of London B: Biological Sciences</w:t>
      </w:r>
      <w:r w:rsidRPr="00D912CE">
        <w:rPr>
          <w:rFonts w:ascii="Times" w:hAnsi="Times"/>
        </w:rPr>
        <w:t xml:space="preserve"> 270: 1541–1547. doi:10.1098/rspb.2003.2400.</w:t>
      </w:r>
    </w:p>
    <w:p w:rsidR="000652E8" w:rsidRPr="00D912CE" w:rsidRDefault="000652E8" w:rsidP="000652E8">
      <w:pPr>
        <w:pStyle w:val="Bibliography"/>
        <w:rPr>
          <w:rFonts w:ascii="Times" w:hAnsi="Times"/>
        </w:rPr>
      </w:pPr>
      <w:r w:rsidRPr="00D912CE">
        <w:rPr>
          <w:rFonts w:ascii="Times" w:hAnsi="Times"/>
        </w:rPr>
        <w:t xml:space="preserve">Dribe, M. 2004. Long-term effects of childbearing on mortality: evidence from pre-industrial Sweden. </w:t>
      </w:r>
      <w:r w:rsidRPr="00D912CE">
        <w:rPr>
          <w:rFonts w:ascii="Times" w:hAnsi="Times"/>
          <w:i/>
          <w:iCs/>
        </w:rPr>
        <w:t>Population Studies</w:t>
      </w:r>
      <w:r w:rsidRPr="00D912CE">
        <w:rPr>
          <w:rFonts w:ascii="Times" w:hAnsi="Times"/>
        </w:rPr>
        <w:t xml:space="preserve"> 58: 297–310.</w:t>
      </w:r>
    </w:p>
    <w:p w:rsidR="000652E8" w:rsidRPr="00D912CE" w:rsidRDefault="000652E8" w:rsidP="000652E8">
      <w:pPr>
        <w:pStyle w:val="Bibliography"/>
        <w:rPr>
          <w:rFonts w:ascii="Times" w:hAnsi="Times"/>
        </w:rPr>
      </w:pPr>
      <w:r w:rsidRPr="00D912CE">
        <w:rPr>
          <w:rFonts w:ascii="Times" w:hAnsi="Times"/>
        </w:rPr>
        <w:t xml:space="preserve">Du, P., W. A. Kibbe, and S. M. Lin. 2008. lumi: a pipeline for processing Illumina microarray. </w:t>
      </w:r>
      <w:r w:rsidRPr="00D912CE">
        <w:rPr>
          <w:rFonts w:ascii="Times" w:hAnsi="Times"/>
          <w:i/>
          <w:iCs/>
        </w:rPr>
        <w:t>Bioinformatics</w:t>
      </w:r>
      <w:r w:rsidRPr="00D912CE">
        <w:rPr>
          <w:rFonts w:ascii="Times" w:hAnsi="Times"/>
        </w:rPr>
        <w:t xml:space="preserve"> 24: 1547–1548.</w:t>
      </w:r>
    </w:p>
    <w:p w:rsidR="000652E8" w:rsidRPr="00D912CE" w:rsidRDefault="000652E8" w:rsidP="000652E8">
      <w:pPr>
        <w:pStyle w:val="Bibliography"/>
        <w:rPr>
          <w:rFonts w:ascii="Times" w:hAnsi="Times"/>
        </w:rPr>
      </w:pPr>
      <w:r w:rsidRPr="00D912CE">
        <w:rPr>
          <w:rFonts w:ascii="Times" w:hAnsi="Times"/>
        </w:rPr>
        <w:t xml:space="preserve">Ehrlenbach, S., P. Willeit, S. Kiechl, J. Willeit, M. Reindl, K. Schanda, F. Kronenberg, and A. Brandstatter. 2009. Influences on the reduction of relative telomere length over 10 years in the population-based Bruneck Study: introduction of a well-controlled high-throughput assay. </w:t>
      </w:r>
      <w:r w:rsidRPr="00D912CE">
        <w:rPr>
          <w:rFonts w:ascii="Times" w:hAnsi="Times"/>
          <w:i/>
          <w:iCs/>
        </w:rPr>
        <w:t>Int J Epidemiol</w:t>
      </w:r>
      <w:r w:rsidRPr="00D912CE">
        <w:rPr>
          <w:rFonts w:ascii="Times" w:hAnsi="Times"/>
        </w:rPr>
        <w:t xml:space="preserve"> 38: 1725–1734.</w:t>
      </w:r>
    </w:p>
    <w:p w:rsidR="000652E8" w:rsidRPr="00D912CE" w:rsidRDefault="000652E8" w:rsidP="000652E8">
      <w:pPr>
        <w:pStyle w:val="Bibliography"/>
        <w:rPr>
          <w:rFonts w:ascii="Times" w:hAnsi="Times"/>
        </w:rPr>
      </w:pPr>
      <w:r w:rsidRPr="00D912CE">
        <w:rPr>
          <w:rFonts w:ascii="Times" w:hAnsi="Times"/>
        </w:rPr>
        <w:t xml:space="preserve">Eisenberg, D. T. 2016. Telomere length measurement validity: the coefficient of variation is invalid and cannot be used to compare quantitative polymerase chain reaction and Southern blot telomere length measurement techniques. </w:t>
      </w:r>
      <w:r w:rsidRPr="00D912CE">
        <w:rPr>
          <w:rFonts w:ascii="Times" w:hAnsi="Times"/>
          <w:i/>
          <w:iCs/>
        </w:rPr>
        <w:t>Int J Epidemiol</w:t>
      </w:r>
      <w:r w:rsidRPr="00D912CE">
        <w:rPr>
          <w:rFonts w:ascii="Times" w:hAnsi="Times"/>
        </w:rPr>
        <w:t xml:space="preserve"> 45: 1295–1298.</w:t>
      </w:r>
    </w:p>
    <w:p w:rsidR="000652E8" w:rsidRPr="00D912CE" w:rsidRDefault="000652E8" w:rsidP="000652E8">
      <w:pPr>
        <w:pStyle w:val="Bibliography"/>
        <w:rPr>
          <w:rFonts w:ascii="Times" w:hAnsi="Times"/>
        </w:rPr>
      </w:pPr>
      <w:r w:rsidRPr="00D912CE">
        <w:rPr>
          <w:rFonts w:ascii="Times" w:hAnsi="Times"/>
        </w:rPr>
        <w:t xml:space="preserve">Eisenberg, D. T., M. G. Hayes, and C. W. Kuzawa. 2012. Delayed paternal age of reproduction in humans is associated with longer telomeres across two generations of descendants. </w:t>
      </w:r>
      <w:r w:rsidRPr="00D912CE">
        <w:rPr>
          <w:rFonts w:ascii="Times" w:hAnsi="Times"/>
          <w:i/>
          <w:iCs/>
        </w:rPr>
        <w:t>Proc Natl Acad Sci</w:t>
      </w:r>
      <w:r w:rsidRPr="00D912CE">
        <w:rPr>
          <w:rFonts w:ascii="Times" w:hAnsi="Times"/>
        </w:rPr>
        <w:t xml:space="preserve"> 109: 10251–6.</w:t>
      </w:r>
    </w:p>
    <w:p w:rsidR="000652E8" w:rsidRPr="00D912CE" w:rsidRDefault="000652E8" w:rsidP="000652E8">
      <w:pPr>
        <w:pStyle w:val="Bibliography"/>
        <w:rPr>
          <w:rFonts w:ascii="Times" w:hAnsi="Times"/>
        </w:rPr>
      </w:pPr>
      <w:r w:rsidRPr="00D912CE">
        <w:rPr>
          <w:rFonts w:ascii="Times" w:hAnsi="Times"/>
        </w:rPr>
        <w:t xml:space="preserve">Eisenberg, D. T., C. W. Kuzawa, and M. G. Hayes. 2015. Improving qPCR telomere length assays: Controlling for well position effects increases statistical power. </w:t>
      </w:r>
      <w:r w:rsidRPr="00D912CE">
        <w:rPr>
          <w:rFonts w:ascii="Times" w:hAnsi="Times"/>
          <w:i/>
          <w:iCs/>
        </w:rPr>
        <w:t>Am J Hum Biol</w:t>
      </w:r>
      <w:r w:rsidRPr="00D912CE">
        <w:rPr>
          <w:rFonts w:ascii="Times" w:hAnsi="Times"/>
        </w:rPr>
        <w:t xml:space="preserve"> 27: 570–5.</w:t>
      </w:r>
    </w:p>
    <w:p w:rsidR="000652E8" w:rsidRPr="00D912CE" w:rsidRDefault="000652E8" w:rsidP="000652E8">
      <w:pPr>
        <w:pStyle w:val="Bibliography"/>
        <w:rPr>
          <w:rFonts w:ascii="Times" w:hAnsi="Times"/>
        </w:rPr>
      </w:pPr>
      <w:r w:rsidRPr="00D912CE">
        <w:rPr>
          <w:rFonts w:ascii="Times" w:hAnsi="Times"/>
        </w:rPr>
        <w:t xml:space="preserve">Eisenberg, D. T. A., J. B. Borja, M. G. Hayes, and C. W. Kuzawa. 2017. Early life infection, but not breastfeeding, predicts adult blood telomere lengths in the Philippines. </w:t>
      </w:r>
      <w:r w:rsidRPr="00D912CE">
        <w:rPr>
          <w:rFonts w:ascii="Times" w:hAnsi="Times"/>
          <w:i/>
          <w:iCs/>
        </w:rPr>
        <w:t>American Journal of Human Biology</w:t>
      </w:r>
      <w:r w:rsidRPr="00D912CE">
        <w:rPr>
          <w:rFonts w:ascii="Times" w:hAnsi="Times"/>
        </w:rPr>
        <w:t xml:space="preserve"> 29.</w:t>
      </w:r>
    </w:p>
    <w:p w:rsidR="000652E8" w:rsidRPr="00D912CE" w:rsidRDefault="000652E8" w:rsidP="000652E8">
      <w:pPr>
        <w:pStyle w:val="Bibliography"/>
        <w:rPr>
          <w:rFonts w:ascii="Times" w:hAnsi="Times"/>
        </w:rPr>
      </w:pPr>
      <w:r w:rsidRPr="00D912CE">
        <w:rPr>
          <w:rFonts w:ascii="Times" w:hAnsi="Times"/>
        </w:rPr>
        <w:t xml:space="preserve">Farzaneh-Far, R., J. Lin, E. Epel, K. Lapham, E. Blackburn, and M. A. Whooley. 2010. Telomere length trajectory and its determinants in persons with coronary artery disease: longitudinal findings from the heart and soul study. </w:t>
      </w:r>
      <w:r w:rsidRPr="00D912CE">
        <w:rPr>
          <w:rFonts w:ascii="Times" w:hAnsi="Times"/>
          <w:i/>
          <w:iCs/>
        </w:rPr>
        <w:t>PLoS One</w:t>
      </w:r>
      <w:r w:rsidRPr="00D912CE">
        <w:rPr>
          <w:rFonts w:ascii="Times" w:hAnsi="Times"/>
        </w:rPr>
        <w:t xml:space="preserve"> 5: e8612.</w:t>
      </w:r>
    </w:p>
    <w:p w:rsidR="000652E8" w:rsidRPr="00D912CE" w:rsidRDefault="000652E8" w:rsidP="000652E8">
      <w:pPr>
        <w:pStyle w:val="Bibliography"/>
        <w:rPr>
          <w:rFonts w:ascii="Times" w:hAnsi="Times"/>
        </w:rPr>
      </w:pPr>
      <w:r w:rsidRPr="00D912CE">
        <w:rPr>
          <w:rFonts w:ascii="Times" w:hAnsi="Times"/>
        </w:rPr>
        <w:t xml:space="preserve">Feder, M. E., and G. E. Hofmann. 1999. Heat-shock proteins, molecular chaperones, and the stress response: evolutionary and ecological physiology. </w:t>
      </w:r>
      <w:r w:rsidRPr="00D912CE">
        <w:rPr>
          <w:rFonts w:ascii="Times" w:hAnsi="Times"/>
          <w:i/>
          <w:iCs/>
        </w:rPr>
        <w:t>Annual Review of Physiology</w:t>
      </w:r>
      <w:r w:rsidRPr="00D912CE">
        <w:rPr>
          <w:rFonts w:ascii="Times" w:hAnsi="Times"/>
        </w:rPr>
        <w:t xml:space="preserve"> 61: 243–282. doi:10.1146/annurev.physiol.61.1.243.</w:t>
      </w:r>
    </w:p>
    <w:p w:rsidR="000652E8" w:rsidRPr="00D912CE" w:rsidRDefault="000652E8" w:rsidP="000652E8">
      <w:pPr>
        <w:pStyle w:val="Bibliography"/>
        <w:rPr>
          <w:rFonts w:ascii="Times" w:hAnsi="Times"/>
        </w:rPr>
      </w:pPr>
      <w:r w:rsidRPr="00D912CE">
        <w:rPr>
          <w:rFonts w:ascii="Times" w:hAnsi="Times"/>
        </w:rPr>
        <w:t xml:space="preserve">Fitzpatrick, A. L., R. A. Kronmal, M. Kimura, J. P. Gardner, B. M. Psaty, N. S. Jenny, R. P. Tracy, S. Hardikar, and A. Aviv. 2011. Leukocyte telomere length and mortality in the Cardiovascular Health Study. </w:t>
      </w:r>
      <w:r w:rsidRPr="00D912CE">
        <w:rPr>
          <w:rFonts w:ascii="Times" w:hAnsi="Times"/>
          <w:i/>
          <w:iCs/>
        </w:rPr>
        <w:t>J Gerontol A Biol Sci Med Sci</w:t>
      </w:r>
      <w:r w:rsidRPr="00D912CE">
        <w:rPr>
          <w:rFonts w:ascii="Times" w:hAnsi="Times"/>
        </w:rPr>
        <w:t xml:space="preserve"> 66: 421–9.</w:t>
      </w:r>
    </w:p>
    <w:p w:rsidR="000652E8" w:rsidRPr="00D912CE" w:rsidRDefault="000652E8" w:rsidP="000652E8">
      <w:pPr>
        <w:pStyle w:val="Bibliography"/>
        <w:rPr>
          <w:rFonts w:ascii="Times" w:hAnsi="Times"/>
        </w:rPr>
      </w:pPr>
      <w:r w:rsidRPr="00D912CE">
        <w:rPr>
          <w:rFonts w:ascii="Times" w:hAnsi="Times"/>
        </w:rPr>
        <w:t xml:space="preserve">Frenck, R. W., E. H. Blackburn, and K. M. Shannon. 1998. The rate of telomere sequence loss in human leukocytes varies with age. </w:t>
      </w:r>
      <w:r w:rsidRPr="00D912CE">
        <w:rPr>
          <w:rFonts w:ascii="Times" w:hAnsi="Times"/>
          <w:i/>
          <w:iCs/>
        </w:rPr>
        <w:t>Proceedings of the National Academy of Sciences</w:t>
      </w:r>
      <w:r w:rsidRPr="00D912CE">
        <w:rPr>
          <w:rFonts w:ascii="Times" w:hAnsi="Times"/>
        </w:rPr>
        <w:t xml:space="preserve"> 95: 5607–5610.</w:t>
      </w:r>
    </w:p>
    <w:p w:rsidR="000652E8" w:rsidRPr="00D912CE" w:rsidRDefault="000652E8" w:rsidP="000652E8">
      <w:pPr>
        <w:pStyle w:val="Bibliography"/>
        <w:rPr>
          <w:rFonts w:ascii="Times" w:hAnsi="Times"/>
        </w:rPr>
      </w:pPr>
      <w:r w:rsidRPr="00D912CE">
        <w:rPr>
          <w:rFonts w:ascii="Times" w:hAnsi="Times"/>
        </w:rPr>
        <w:t xml:space="preserve">Gagnon, A., R. Mazan, B. Desjardins, and K. Smith. 2008. Postreproductive Longevity in a Natural Fertility Population. In </w:t>
      </w:r>
      <w:r w:rsidRPr="00D912CE">
        <w:rPr>
          <w:rFonts w:ascii="Times" w:hAnsi="Times"/>
          <w:i/>
          <w:iCs/>
        </w:rPr>
        <w:t>Kinship and Demographic Behavior in the Past</w:t>
      </w:r>
      <w:r w:rsidRPr="00D912CE">
        <w:rPr>
          <w:rFonts w:ascii="Times" w:hAnsi="Times"/>
        </w:rPr>
        <w:t>, ed. T. Bengtsson and G. P. Mineau, 7:225–241. International Studies in Population. Springer Netherlands.</w:t>
      </w:r>
    </w:p>
    <w:p w:rsidR="000652E8" w:rsidRPr="00D912CE" w:rsidRDefault="000652E8" w:rsidP="000652E8">
      <w:pPr>
        <w:pStyle w:val="Bibliography"/>
        <w:rPr>
          <w:rFonts w:ascii="Times" w:hAnsi="Times"/>
        </w:rPr>
      </w:pPr>
      <w:r w:rsidRPr="00D912CE">
        <w:rPr>
          <w:rFonts w:ascii="Times" w:hAnsi="Times"/>
        </w:rPr>
        <w:t xml:space="preserve">Gagnon, A., K. R. Smith, M. Tremblay, H. Vézina, P.-P. Paré, and B. Desjardins. 2009. Is there a trade-off between fertility and longevity? A comparative study of women from three large historical databases accounting for mortality selection. </w:t>
      </w:r>
      <w:r w:rsidRPr="00D912CE">
        <w:rPr>
          <w:rFonts w:ascii="Times" w:hAnsi="Times"/>
          <w:i/>
          <w:iCs/>
        </w:rPr>
        <w:t>American Journal of Human Biology</w:t>
      </w:r>
      <w:r w:rsidRPr="00D912CE">
        <w:rPr>
          <w:rFonts w:ascii="Times" w:hAnsi="Times"/>
        </w:rPr>
        <w:t xml:space="preserve"> 21: 533–540. doi:10.1002/ajhb.20893.</w:t>
      </w:r>
    </w:p>
    <w:p w:rsidR="000652E8" w:rsidRPr="00D912CE" w:rsidRDefault="000652E8" w:rsidP="000652E8">
      <w:pPr>
        <w:pStyle w:val="Bibliography"/>
        <w:rPr>
          <w:rFonts w:ascii="Times" w:hAnsi="Times"/>
        </w:rPr>
      </w:pPr>
      <w:r w:rsidRPr="00D912CE">
        <w:rPr>
          <w:rFonts w:ascii="Times" w:hAnsi="Times"/>
        </w:rPr>
        <w:t xml:space="preserve">Goldman, E. A., G. N. Eick, D. Compton, P. Kowal, J. J. Snodgrass, D. T. A. Eisenberg, and K. N. Sterner. 2017. Evaluating minimally invasive sample collection methods for telomere length measurement. </w:t>
      </w:r>
      <w:r w:rsidRPr="00D912CE">
        <w:rPr>
          <w:rFonts w:ascii="Times" w:hAnsi="Times"/>
          <w:i/>
          <w:iCs/>
        </w:rPr>
        <w:t>American Journal of Human Biology</w:t>
      </w:r>
      <w:r w:rsidRPr="00D912CE">
        <w:rPr>
          <w:rFonts w:ascii="Times" w:hAnsi="Times"/>
        </w:rPr>
        <w:t>: e23062–n/a.</w:t>
      </w:r>
    </w:p>
    <w:p w:rsidR="000652E8" w:rsidRPr="00D912CE" w:rsidRDefault="000652E8" w:rsidP="000652E8">
      <w:pPr>
        <w:pStyle w:val="Bibliography"/>
        <w:rPr>
          <w:rFonts w:ascii="Times" w:hAnsi="Times"/>
        </w:rPr>
      </w:pPr>
      <w:r w:rsidRPr="00D912CE">
        <w:rPr>
          <w:rFonts w:ascii="Times" w:hAnsi="Times"/>
        </w:rPr>
        <w:t xml:space="preserve">Gray, R. H., X. Li, G. Kigozi, D. Serwadda, H. Brahmbhatt, F. Wabwire-Mangen, F. Nalugoda, M. Kiddugavu, N. Sewankambo, and T. C. Quinn. 2005. Increased risk of incident HIV during pregnancy in Rakai, Uganda: a prospective study. </w:t>
      </w:r>
      <w:r w:rsidRPr="00D912CE">
        <w:rPr>
          <w:rFonts w:ascii="Times" w:hAnsi="Times"/>
          <w:i/>
          <w:iCs/>
        </w:rPr>
        <w:t>The Lancet</w:t>
      </w:r>
      <w:r w:rsidRPr="00D912CE">
        <w:rPr>
          <w:rFonts w:ascii="Times" w:hAnsi="Times"/>
        </w:rPr>
        <w:t xml:space="preserve"> 366: 1182–1188.</w:t>
      </w:r>
    </w:p>
    <w:p w:rsidR="000652E8" w:rsidRPr="00D912CE" w:rsidRDefault="000652E8" w:rsidP="000652E8">
      <w:pPr>
        <w:pStyle w:val="Bibliography"/>
        <w:rPr>
          <w:rFonts w:ascii="Times" w:hAnsi="Times"/>
        </w:rPr>
      </w:pPr>
      <w:r w:rsidRPr="00D912CE">
        <w:rPr>
          <w:rFonts w:ascii="Times" w:hAnsi="Times"/>
        </w:rPr>
        <w:t xml:space="preserve">Gurven, M., M. Costa, Ben Trumble, J. Stieglitz, B. Beheim, D. Eid Rodriguez, P. L. Hooper, and H. Kaplan. 2016. Health costs of reproduction are minimal despite high fertility, mortality and subsistence lifestyle. </w:t>
      </w:r>
      <w:r w:rsidRPr="00D912CE">
        <w:rPr>
          <w:rFonts w:ascii="Times" w:hAnsi="Times"/>
          <w:i/>
          <w:iCs/>
        </w:rPr>
        <w:t>Scientific Reports</w:t>
      </w:r>
      <w:r w:rsidRPr="00D912CE">
        <w:rPr>
          <w:rFonts w:ascii="Times" w:hAnsi="Times"/>
        </w:rPr>
        <w:t xml:space="preserve"> 6: 30056. doi:10.1038/srep30056.</w:t>
      </w:r>
    </w:p>
    <w:p w:rsidR="000652E8" w:rsidRPr="00D912CE" w:rsidRDefault="000652E8" w:rsidP="000652E8">
      <w:pPr>
        <w:pStyle w:val="Bibliography"/>
        <w:rPr>
          <w:rFonts w:ascii="Times" w:hAnsi="Times"/>
        </w:rPr>
      </w:pPr>
      <w:r w:rsidRPr="00D912CE">
        <w:rPr>
          <w:rFonts w:ascii="Times" w:hAnsi="Times"/>
        </w:rPr>
        <w:t xml:space="preserve">Hansen, M. E. B., S. C. Hunt, R. C. Stone, K. Horvath, U. Herbig, A. Ranciaro, J. Hirbo, W. Beggs, A. P. Reiner, J. G. Wilson, M. Kimura, I. De Vivo, M. M. Chen, J. D. Kark, D. Levy, T. Nyambo, S. A. Tishkoff, and A. Aviv. 2016. Shorter telomere length in Europeans than in Africans due to polygenetic adaptation. </w:t>
      </w:r>
      <w:r w:rsidRPr="00D912CE">
        <w:rPr>
          <w:rFonts w:ascii="Times" w:hAnsi="Times"/>
          <w:i/>
          <w:iCs/>
        </w:rPr>
        <w:t>Human Molecular Genetics</w:t>
      </w:r>
      <w:r w:rsidRPr="00D912CE">
        <w:rPr>
          <w:rFonts w:ascii="Times" w:hAnsi="Times"/>
        </w:rPr>
        <w:t>.</w:t>
      </w:r>
    </w:p>
    <w:p w:rsidR="000652E8" w:rsidRPr="00D912CE" w:rsidRDefault="000652E8" w:rsidP="000652E8">
      <w:pPr>
        <w:pStyle w:val="Bibliography"/>
        <w:rPr>
          <w:rFonts w:ascii="Times" w:hAnsi="Times"/>
        </w:rPr>
      </w:pPr>
      <w:r w:rsidRPr="00D912CE">
        <w:rPr>
          <w:rFonts w:ascii="Times" w:hAnsi="Times"/>
        </w:rPr>
        <w:t xml:space="preserve">Harley, C. B., A. B. Futcher, and C. W. Greider. 1990. Telomeres shorten during ageing of human fibroblasts. </w:t>
      </w:r>
      <w:r w:rsidRPr="00D912CE">
        <w:rPr>
          <w:rFonts w:ascii="Times" w:hAnsi="Times"/>
          <w:i/>
          <w:iCs/>
        </w:rPr>
        <w:t>Nature</w:t>
      </w:r>
      <w:r w:rsidRPr="00D912CE">
        <w:rPr>
          <w:rFonts w:ascii="Times" w:hAnsi="Times"/>
        </w:rPr>
        <w:t xml:space="preserve"> 345: 458–460.</w:t>
      </w:r>
    </w:p>
    <w:p w:rsidR="000652E8" w:rsidRPr="00D912CE" w:rsidRDefault="000652E8" w:rsidP="000652E8">
      <w:pPr>
        <w:pStyle w:val="Bibliography"/>
        <w:rPr>
          <w:rFonts w:ascii="Times" w:hAnsi="Times"/>
        </w:rPr>
      </w:pPr>
      <w:r w:rsidRPr="00D912CE">
        <w:rPr>
          <w:rFonts w:ascii="Times" w:hAnsi="Times"/>
        </w:rPr>
        <w:t xml:space="preserve">Haycock, P. C., E. E. Heydon, S. Kaptoge, A. S. Butterworth, A. Thompson, and P. Willeit. 2014. Leucocyte telomere length and risk of cardiovascular disease: systematic review and meta-analysis. </w:t>
      </w:r>
      <w:r w:rsidRPr="00D912CE">
        <w:rPr>
          <w:rFonts w:ascii="Times" w:hAnsi="Times"/>
          <w:i/>
          <w:iCs/>
        </w:rPr>
        <w:t>BMJ</w:t>
      </w:r>
      <w:r w:rsidRPr="00D912CE">
        <w:rPr>
          <w:rFonts w:ascii="Times" w:hAnsi="Times"/>
        </w:rPr>
        <w:t xml:space="preserve"> 349: g4227.</w:t>
      </w:r>
    </w:p>
    <w:p w:rsidR="000652E8" w:rsidRPr="00D912CE" w:rsidRDefault="000652E8" w:rsidP="000652E8">
      <w:pPr>
        <w:pStyle w:val="Bibliography"/>
        <w:rPr>
          <w:rFonts w:ascii="Times" w:hAnsi="Times"/>
        </w:rPr>
      </w:pPr>
      <w:r w:rsidRPr="00D912CE">
        <w:rPr>
          <w:rFonts w:ascii="Times" w:hAnsi="Times"/>
        </w:rPr>
        <w:t xml:space="preserve">Hill, K., and  and H. Kaplan. 1999. Life History Traits in Humans: Theory and Empirical Studies. </w:t>
      </w:r>
      <w:r w:rsidRPr="00D912CE">
        <w:rPr>
          <w:rFonts w:ascii="Times" w:hAnsi="Times"/>
          <w:i/>
          <w:iCs/>
        </w:rPr>
        <w:t>Annual Review of Anthropology</w:t>
      </w:r>
      <w:r w:rsidRPr="00D912CE">
        <w:rPr>
          <w:rFonts w:ascii="Times" w:hAnsi="Times"/>
        </w:rPr>
        <w:t xml:space="preserve"> 28: 397–430. doi:10.1146/annurev.anthro.28.1.397.</w:t>
      </w:r>
    </w:p>
    <w:p w:rsidR="000652E8" w:rsidRPr="00D912CE" w:rsidRDefault="000652E8" w:rsidP="000652E8">
      <w:pPr>
        <w:pStyle w:val="Bibliography"/>
        <w:rPr>
          <w:rFonts w:ascii="Times" w:hAnsi="Times"/>
        </w:rPr>
      </w:pPr>
      <w:r w:rsidRPr="00D912CE">
        <w:rPr>
          <w:rFonts w:ascii="Times" w:hAnsi="Times"/>
        </w:rPr>
        <w:t xml:space="preserve">Hjelmborg, J. B., C. Dalgård, S. Möller, T. Steenstrup, M. Kimura, K. Christensen, K. O. Kyvik, and A. Aviv. 2015. The heritability of leucocyte telomere length dynamics. </w:t>
      </w:r>
      <w:r w:rsidRPr="00D912CE">
        <w:rPr>
          <w:rFonts w:ascii="Times" w:hAnsi="Times"/>
          <w:i/>
          <w:iCs/>
        </w:rPr>
        <w:t>Journal of medical genetics</w:t>
      </w:r>
      <w:r w:rsidRPr="00D912CE">
        <w:rPr>
          <w:rFonts w:ascii="Times" w:hAnsi="Times"/>
        </w:rPr>
        <w:t xml:space="preserve"> 52: 297–302.</w:t>
      </w:r>
    </w:p>
    <w:p w:rsidR="000652E8" w:rsidRPr="00D912CE" w:rsidRDefault="000652E8" w:rsidP="000652E8">
      <w:pPr>
        <w:pStyle w:val="Bibliography"/>
        <w:rPr>
          <w:rFonts w:ascii="Times" w:hAnsi="Times"/>
        </w:rPr>
      </w:pPr>
      <w:r w:rsidRPr="00D912CE">
        <w:rPr>
          <w:rFonts w:ascii="Times" w:hAnsi="Times"/>
        </w:rPr>
        <w:t xml:space="preserve">Hlavac, M. 2014. stargazer: LaTeX code and ASCII text for well-formatted regression and summary statistics tables. </w:t>
      </w:r>
      <w:r w:rsidRPr="00D912CE">
        <w:rPr>
          <w:rFonts w:ascii="Times" w:hAnsi="Times"/>
          <w:i/>
          <w:iCs/>
        </w:rPr>
        <w:t>Vienna, Austria: R Foundation for Statistical Computing</w:t>
      </w:r>
      <w:r w:rsidRPr="00D912CE">
        <w:rPr>
          <w:rFonts w:ascii="Times" w:hAnsi="Times"/>
        </w:rPr>
        <w:t>.</w:t>
      </w:r>
    </w:p>
    <w:p w:rsidR="000652E8" w:rsidRPr="00D912CE" w:rsidRDefault="000652E8" w:rsidP="000652E8">
      <w:pPr>
        <w:pStyle w:val="Bibliography"/>
        <w:rPr>
          <w:rFonts w:ascii="Times" w:hAnsi="Times"/>
        </w:rPr>
      </w:pPr>
      <w:r w:rsidRPr="00D912CE">
        <w:rPr>
          <w:rFonts w:ascii="Times" w:hAnsi="Times"/>
        </w:rPr>
        <w:t xml:space="preserve">Hollowell, J., O. Van Assendelft, E. Gunter, B. Lewis, M. Najjar, and C. Pfeiffer. 2005. Hematological and iron-related analytes–reference data for persons aged 1 year and over: United States, 1988-94. </w:t>
      </w:r>
      <w:r w:rsidRPr="00D912CE">
        <w:rPr>
          <w:rFonts w:ascii="Times" w:hAnsi="Times"/>
          <w:i/>
          <w:iCs/>
        </w:rPr>
        <w:t>Vital and health statistics. Series 11, Data from the national health survey</w:t>
      </w:r>
      <w:r w:rsidRPr="00D912CE">
        <w:rPr>
          <w:rFonts w:ascii="Times" w:hAnsi="Times"/>
        </w:rPr>
        <w:t>: 1.</w:t>
      </w:r>
    </w:p>
    <w:p w:rsidR="000652E8" w:rsidRPr="00D912CE" w:rsidRDefault="000652E8" w:rsidP="000652E8">
      <w:pPr>
        <w:pStyle w:val="Bibliography"/>
        <w:rPr>
          <w:rFonts w:ascii="Times" w:hAnsi="Times"/>
        </w:rPr>
      </w:pPr>
      <w:r w:rsidRPr="00D912CE">
        <w:rPr>
          <w:rFonts w:ascii="Times" w:hAnsi="Times"/>
        </w:rPr>
        <w:t xml:space="preserve">Honig, L. S., I. Flores, N. Schupf, J. H. Lee, and R. Mayeux. 2004. Biological aging: Does telomere length predict dementia and mortality? </w:t>
      </w:r>
      <w:r w:rsidRPr="00D912CE">
        <w:rPr>
          <w:rFonts w:ascii="Times" w:hAnsi="Times"/>
          <w:i/>
          <w:iCs/>
        </w:rPr>
        <w:t>Neurobiology of Aging</w:t>
      </w:r>
      <w:r w:rsidRPr="00D912CE">
        <w:rPr>
          <w:rFonts w:ascii="Times" w:hAnsi="Times"/>
        </w:rPr>
        <w:t xml:space="preserve"> 25: S435–S435.</w:t>
      </w:r>
    </w:p>
    <w:p w:rsidR="000652E8" w:rsidRPr="00D912CE" w:rsidRDefault="000652E8" w:rsidP="000652E8">
      <w:pPr>
        <w:pStyle w:val="Bibliography"/>
        <w:rPr>
          <w:rFonts w:ascii="Times" w:hAnsi="Times"/>
        </w:rPr>
      </w:pPr>
      <w:r w:rsidRPr="00D912CE">
        <w:rPr>
          <w:rFonts w:ascii="Times" w:hAnsi="Times"/>
        </w:rPr>
        <w:t xml:space="preserve">Honig, L. S., M. S. Kang, R. Cheng, J. H. Eckfeldt, B. Thyagarajan, C. Leiendecker-Foster, M. A. Province, J. L. Sanders, T. Perls, and K. Christensen. 2015. Heritability of telomere length in a study of long-lived families. </w:t>
      </w:r>
      <w:r w:rsidRPr="00D912CE">
        <w:rPr>
          <w:rFonts w:ascii="Times" w:hAnsi="Times"/>
          <w:i/>
          <w:iCs/>
        </w:rPr>
        <w:t>Neurobiology of aging</w:t>
      </w:r>
      <w:r w:rsidRPr="00D912CE">
        <w:rPr>
          <w:rFonts w:ascii="Times" w:hAnsi="Times"/>
        </w:rPr>
        <w:t xml:space="preserve"> 36: 2785–2790.</w:t>
      </w:r>
    </w:p>
    <w:p w:rsidR="000652E8" w:rsidRPr="00D912CE" w:rsidRDefault="000652E8" w:rsidP="000652E8">
      <w:pPr>
        <w:pStyle w:val="Bibliography"/>
        <w:rPr>
          <w:rFonts w:ascii="Times" w:hAnsi="Times"/>
        </w:rPr>
      </w:pPr>
      <w:r w:rsidRPr="00D912CE">
        <w:rPr>
          <w:rFonts w:ascii="Times" w:hAnsi="Times"/>
        </w:rPr>
        <w:t xml:space="preserve">Horvath, S. 2013. DNA methylation age of human tissues and cell types. </w:t>
      </w:r>
      <w:r w:rsidRPr="00D912CE">
        <w:rPr>
          <w:rFonts w:ascii="Times" w:hAnsi="Times"/>
          <w:i/>
          <w:iCs/>
        </w:rPr>
        <w:t>Genome Biology</w:t>
      </w:r>
      <w:r w:rsidRPr="00D912CE">
        <w:rPr>
          <w:rFonts w:ascii="Times" w:hAnsi="Times"/>
        </w:rPr>
        <w:t xml:space="preserve"> 14: 3156. doi:10.1186/gb-2013-14-10-r115.</w:t>
      </w:r>
    </w:p>
    <w:p w:rsidR="000652E8" w:rsidRPr="00D912CE" w:rsidRDefault="000652E8" w:rsidP="000652E8">
      <w:pPr>
        <w:pStyle w:val="Bibliography"/>
        <w:rPr>
          <w:rFonts w:ascii="Times" w:hAnsi="Times"/>
        </w:rPr>
      </w:pPr>
      <w:r w:rsidRPr="00D912CE">
        <w:rPr>
          <w:rFonts w:ascii="Times" w:hAnsi="Times"/>
        </w:rPr>
        <w:t xml:space="preserve">Horvath, S., and A. J. Levine. 2015. HIV-1 Infection Accelerates Age According to the Epigenetic Clock. </w:t>
      </w:r>
      <w:r w:rsidRPr="00D912CE">
        <w:rPr>
          <w:rFonts w:ascii="Times" w:hAnsi="Times"/>
          <w:i/>
          <w:iCs/>
        </w:rPr>
        <w:t>Journal of Infectious Diseases</w:t>
      </w:r>
      <w:r w:rsidRPr="00D912CE">
        <w:rPr>
          <w:rFonts w:ascii="Times" w:hAnsi="Times"/>
        </w:rPr>
        <w:t xml:space="preserve"> 212: 1563–1573. doi:10.1093/infdis/jiv277.</w:t>
      </w:r>
    </w:p>
    <w:p w:rsidR="000652E8" w:rsidRPr="00D912CE" w:rsidRDefault="000652E8" w:rsidP="000652E8">
      <w:pPr>
        <w:pStyle w:val="Bibliography"/>
        <w:rPr>
          <w:rFonts w:ascii="Times" w:hAnsi="Times"/>
        </w:rPr>
      </w:pPr>
      <w:r w:rsidRPr="00D912CE">
        <w:rPr>
          <w:rFonts w:ascii="Times" w:hAnsi="Times"/>
        </w:rPr>
        <w:t xml:space="preserve">Horvath, S., C. Pirazzini, M. G. Bacalini, D. Gentilini, A. M. Di Blasio, M. Delledonne, D. Mari, B. Arosio, D. Monti, and G. Passarino. 2015. Decreased epigenetic age of PBMCs from Italian semi-supercentenarians and their offspring. </w:t>
      </w:r>
      <w:r w:rsidRPr="00D912CE">
        <w:rPr>
          <w:rFonts w:ascii="Times" w:hAnsi="Times"/>
          <w:i/>
          <w:iCs/>
        </w:rPr>
        <w:t>Aging (Albany NY)</w:t>
      </w:r>
      <w:r w:rsidRPr="00D912CE">
        <w:rPr>
          <w:rFonts w:ascii="Times" w:hAnsi="Times"/>
        </w:rPr>
        <w:t xml:space="preserve"> 7: 1159.</w:t>
      </w:r>
    </w:p>
    <w:p w:rsidR="000652E8" w:rsidRPr="00D912CE" w:rsidRDefault="000652E8" w:rsidP="000652E8">
      <w:pPr>
        <w:pStyle w:val="Bibliography"/>
        <w:rPr>
          <w:rFonts w:ascii="Times" w:hAnsi="Times"/>
        </w:rPr>
      </w:pPr>
      <w:r w:rsidRPr="00D912CE">
        <w:rPr>
          <w:rFonts w:ascii="Times" w:hAnsi="Times"/>
        </w:rPr>
        <w:t xml:space="preserve">Hou, L., S. A. Savage, M. J. Blaser, G. Perez-Perez, M. Hoxha, L. Dioni, V. Pegoraro, L. M. Dong, W. Zatonski, J. Lissowska, W. H. Chow, and A. Baccarelli. 2009. Telomere length in peripheral leukocyte DNA and gastric cancer risk. </w:t>
      </w:r>
      <w:r w:rsidRPr="00D912CE">
        <w:rPr>
          <w:rFonts w:ascii="Times" w:hAnsi="Times"/>
          <w:i/>
          <w:iCs/>
        </w:rPr>
        <w:t>Cancer Epidemiol Biomarkers Prev</w:t>
      </w:r>
      <w:r w:rsidRPr="00D912CE">
        <w:rPr>
          <w:rFonts w:ascii="Times" w:hAnsi="Times"/>
        </w:rPr>
        <w:t xml:space="preserve"> 18: 3103–9.</w:t>
      </w:r>
    </w:p>
    <w:p w:rsidR="000652E8" w:rsidRPr="00D912CE" w:rsidRDefault="000652E8" w:rsidP="000652E8">
      <w:pPr>
        <w:pStyle w:val="Bibliography"/>
        <w:rPr>
          <w:rFonts w:ascii="Times" w:hAnsi="Times"/>
        </w:rPr>
      </w:pPr>
      <w:r w:rsidRPr="00D912CE">
        <w:rPr>
          <w:rFonts w:ascii="Times" w:hAnsi="Times"/>
        </w:rPr>
        <w:t xml:space="preserve">Hytten, F. 1985. Blood volume changes in normal pregnancy. </w:t>
      </w:r>
      <w:r w:rsidRPr="00D912CE">
        <w:rPr>
          <w:rFonts w:ascii="Times" w:hAnsi="Times"/>
          <w:i/>
          <w:iCs/>
        </w:rPr>
        <w:t>Clin Haematol</w:t>
      </w:r>
      <w:r w:rsidRPr="00D912CE">
        <w:rPr>
          <w:rFonts w:ascii="Times" w:hAnsi="Times"/>
        </w:rPr>
        <w:t xml:space="preserve"> 14: 601–12.</w:t>
      </w:r>
    </w:p>
    <w:p w:rsidR="000652E8" w:rsidRPr="00D912CE" w:rsidRDefault="000652E8" w:rsidP="000652E8">
      <w:pPr>
        <w:pStyle w:val="Bibliography"/>
        <w:rPr>
          <w:rFonts w:ascii="Times" w:hAnsi="Times"/>
        </w:rPr>
      </w:pPr>
      <w:r w:rsidRPr="00D912CE">
        <w:rPr>
          <w:rFonts w:ascii="Times" w:hAnsi="Times"/>
        </w:rPr>
        <w:t xml:space="preserve">Jasienska, G. 2009. Reproduction and lifespan: Trade-offs, overall energy budgets, intergenerational costs, and costs neglected by research. </w:t>
      </w:r>
      <w:r w:rsidRPr="00D912CE">
        <w:rPr>
          <w:rFonts w:ascii="Times" w:hAnsi="Times"/>
          <w:i/>
          <w:iCs/>
        </w:rPr>
        <w:t>American Journal of Human Biology</w:t>
      </w:r>
      <w:r w:rsidRPr="00D912CE">
        <w:rPr>
          <w:rFonts w:ascii="Times" w:hAnsi="Times"/>
        </w:rPr>
        <w:t xml:space="preserve"> 21: 524–532. doi:10.1002/ajhb.20931.</w:t>
      </w:r>
    </w:p>
    <w:p w:rsidR="000652E8" w:rsidRPr="00D912CE" w:rsidRDefault="000652E8" w:rsidP="000652E8">
      <w:pPr>
        <w:pStyle w:val="Bibliography"/>
        <w:rPr>
          <w:rFonts w:ascii="Times" w:hAnsi="Times"/>
        </w:rPr>
      </w:pPr>
      <w:r w:rsidRPr="00D912CE">
        <w:rPr>
          <w:rFonts w:ascii="Times" w:hAnsi="Times"/>
        </w:rPr>
        <w:t xml:space="preserve">Kananen, L., T. Nevalainen, J. Jylhävä, S. Marttila, A. Hervonen, M. Jylhä, and M. Hurme. 2015. Cytomegalovirus infection accelerates epigenetic aging. </w:t>
      </w:r>
      <w:r w:rsidRPr="00D912CE">
        <w:rPr>
          <w:rFonts w:ascii="Times" w:hAnsi="Times"/>
          <w:i/>
          <w:iCs/>
        </w:rPr>
        <w:t>Experimental Gerontology</w:t>
      </w:r>
      <w:r w:rsidRPr="00D912CE">
        <w:rPr>
          <w:rFonts w:ascii="Times" w:hAnsi="Times"/>
        </w:rPr>
        <w:t xml:space="preserve"> 72: 227–229. doi:10.1016/j.exger.2015.10.008.</w:t>
      </w:r>
    </w:p>
    <w:p w:rsidR="000652E8" w:rsidRPr="00D912CE" w:rsidRDefault="000652E8" w:rsidP="000652E8">
      <w:pPr>
        <w:pStyle w:val="Bibliography"/>
        <w:rPr>
          <w:rFonts w:ascii="Times" w:hAnsi="Times"/>
        </w:rPr>
      </w:pPr>
      <w:r w:rsidRPr="00D912CE">
        <w:rPr>
          <w:rFonts w:ascii="Times" w:hAnsi="Times"/>
        </w:rPr>
        <w:t xml:space="preserve">Kimura, M., J. V. Hjelmborg, J. P. Gardner, L. Bathum, M. Brimacombe, X. Lu, L. Christiansen, J. W. Vaupel, A. Aviv, and K. Christensen. 2008. Telomere length and mortality: a study of leukocytes in elderly Danish twins. </w:t>
      </w:r>
      <w:r w:rsidRPr="00D912CE">
        <w:rPr>
          <w:rFonts w:ascii="Times" w:hAnsi="Times"/>
          <w:i/>
          <w:iCs/>
        </w:rPr>
        <w:t>Am J Epidemiol</w:t>
      </w:r>
      <w:r w:rsidRPr="00D912CE">
        <w:rPr>
          <w:rFonts w:ascii="Times" w:hAnsi="Times"/>
        </w:rPr>
        <w:t xml:space="preserve"> 167: 799–806.</w:t>
      </w:r>
    </w:p>
    <w:p w:rsidR="000652E8" w:rsidRPr="00D912CE" w:rsidRDefault="000652E8" w:rsidP="000652E8">
      <w:pPr>
        <w:pStyle w:val="Bibliography"/>
        <w:rPr>
          <w:rFonts w:ascii="Times" w:hAnsi="Times"/>
        </w:rPr>
      </w:pPr>
      <w:r w:rsidRPr="00D912CE">
        <w:rPr>
          <w:rFonts w:ascii="Times" w:hAnsi="Times"/>
        </w:rPr>
        <w:t xml:space="preserve">Kirkwood, T. B. L. 1977. Evolution of ageing. </w:t>
      </w:r>
      <w:r w:rsidRPr="00D912CE">
        <w:rPr>
          <w:rFonts w:ascii="Times" w:hAnsi="Times"/>
          <w:i/>
          <w:iCs/>
        </w:rPr>
        <w:t>Nature</w:t>
      </w:r>
      <w:r w:rsidRPr="00D912CE">
        <w:rPr>
          <w:rFonts w:ascii="Times" w:hAnsi="Times"/>
        </w:rPr>
        <w:t xml:space="preserve"> 270: 301–304.</w:t>
      </w:r>
    </w:p>
    <w:p w:rsidR="000652E8" w:rsidRPr="00D912CE" w:rsidRDefault="000652E8" w:rsidP="000652E8">
      <w:pPr>
        <w:pStyle w:val="Bibliography"/>
        <w:rPr>
          <w:rFonts w:ascii="Times" w:hAnsi="Times"/>
        </w:rPr>
      </w:pPr>
      <w:r w:rsidRPr="00D912CE">
        <w:rPr>
          <w:rFonts w:ascii="Times" w:hAnsi="Times"/>
        </w:rPr>
        <w:t xml:space="preserve">Kirkwood, T. B. L., and M. R. Rose. 1991. Evolution of Senescence: Late Survival Sacrificed for Reproduction. </w:t>
      </w:r>
      <w:r w:rsidRPr="00D912CE">
        <w:rPr>
          <w:rFonts w:ascii="Times" w:hAnsi="Times"/>
          <w:i/>
          <w:iCs/>
        </w:rPr>
        <w:t>Philosophical Transactions: Biological Sciences</w:t>
      </w:r>
      <w:r w:rsidRPr="00D912CE">
        <w:rPr>
          <w:rFonts w:ascii="Times" w:hAnsi="Times"/>
        </w:rPr>
        <w:t xml:space="preserve"> 332: 15–24.</w:t>
      </w:r>
    </w:p>
    <w:p w:rsidR="000652E8" w:rsidRPr="00D912CE" w:rsidRDefault="000652E8" w:rsidP="000652E8">
      <w:pPr>
        <w:pStyle w:val="Bibliography"/>
        <w:rPr>
          <w:rFonts w:ascii="Times" w:hAnsi="Times"/>
        </w:rPr>
      </w:pPr>
      <w:r w:rsidRPr="00D912CE">
        <w:rPr>
          <w:rFonts w:ascii="Times" w:hAnsi="Times"/>
        </w:rPr>
        <w:t xml:space="preserve">Kleiber, C., and A. Zeileis. 2008. </w:t>
      </w:r>
      <w:r w:rsidRPr="00D912CE">
        <w:rPr>
          <w:rFonts w:ascii="Times" w:hAnsi="Times"/>
          <w:i/>
          <w:iCs/>
        </w:rPr>
        <w:t>Applied econometrics with R</w:t>
      </w:r>
      <w:r w:rsidRPr="00D912CE">
        <w:rPr>
          <w:rFonts w:ascii="Times" w:hAnsi="Times"/>
        </w:rPr>
        <w:t>. Springer Verlag.</w:t>
      </w:r>
    </w:p>
    <w:p w:rsidR="000652E8" w:rsidRPr="00D912CE" w:rsidRDefault="000652E8" w:rsidP="000652E8">
      <w:pPr>
        <w:pStyle w:val="Bibliography"/>
        <w:rPr>
          <w:rFonts w:ascii="Times" w:hAnsi="Times"/>
        </w:rPr>
      </w:pPr>
      <w:r w:rsidRPr="00D912CE">
        <w:rPr>
          <w:rFonts w:ascii="Times" w:hAnsi="Times"/>
        </w:rPr>
        <w:t xml:space="preserve">Kuzawa, C. W., L. S. Adair, J. Borja, and T. W. Mcdade. 2013. C-reactive protein by pregnancy and lactational status among Filipino young adult women. </w:t>
      </w:r>
      <w:r w:rsidRPr="00D912CE">
        <w:rPr>
          <w:rFonts w:ascii="Times" w:hAnsi="Times"/>
          <w:i/>
          <w:iCs/>
        </w:rPr>
        <w:t>American Journal of Human Biology</w:t>
      </w:r>
      <w:r w:rsidRPr="00D912CE">
        <w:rPr>
          <w:rFonts w:ascii="Times" w:hAnsi="Times"/>
        </w:rPr>
        <w:t xml:space="preserve"> 25: 131–134. doi:10.1002/ajhb.22351.</w:t>
      </w:r>
    </w:p>
    <w:p w:rsidR="000652E8" w:rsidRPr="00D912CE" w:rsidRDefault="000652E8" w:rsidP="000652E8">
      <w:pPr>
        <w:pStyle w:val="Bibliography"/>
        <w:rPr>
          <w:rFonts w:ascii="Times" w:hAnsi="Times"/>
        </w:rPr>
      </w:pPr>
      <w:r w:rsidRPr="00D912CE">
        <w:rPr>
          <w:rFonts w:ascii="Times" w:hAnsi="Times"/>
        </w:rPr>
        <w:t xml:space="preserve">Lanciers, S., B. Despinasse, D. I. Mehta, and U. Blecker. 1999. Increased susceptibility to Helicobacter pylori infection in pregnancy. </w:t>
      </w:r>
      <w:r w:rsidRPr="00D912CE">
        <w:rPr>
          <w:rFonts w:ascii="Times" w:hAnsi="Times"/>
          <w:i/>
          <w:iCs/>
        </w:rPr>
        <w:t>Infect Dis Obstet Gynecol</w:t>
      </w:r>
      <w:r w:rsidRPr="00D912CE">
        <w:rPr>
          <w:rFonts w:ascii="Times" w:hAnsi="Times"/>
        </w:rPr>
        <w:t xml:space="preserve"> 7: 195–8.</w:t>
      </w:r>
    </w:p>
    <w:p w:rsidR="000652E8" w:rsidRPr="00D912CE" w:rsidRDefault="000652E8" w:rsidP="000652E8">
      <w:pPr>
        <w:pStyle w:val="Bibliography"/>
        <w:rPr>
          <w:rFonts w:ascii="Times" w:hAnsi="Times"/>
        </w:rPr>
      </w:pPr>
      <w:r w:rsidRPr="00D912CE">
        <w:rPr>
          <w:rFonts w:ascii="Times" w:hAnsi="Times"/>
        </w:rPr>
        <w:t xml:space="preserve">Lane-Cordova, A. D., E. Puterman, E. P. Gunderson, C. Chan, L. Hou, and M. Carnethon. 2017. Gravidity is not associated with telomere length in a biracial cohort of middle-aged women: The Coronary Artery Risk Development in Young Adults (CARDIA) study. </w:t>
      </w:r>
      <w:r w:rsidRPr="00D912CE">
        <w:rPr>
          <w:rFonts w:ascii="Times" w:hAnsi="Times"/>
          <w:i/>
          <w:iCs/>
        </w:rPr>
        <w:t>PLOS ONE</w:t>
      </w:r>
      <w:r w:rsidRPr="00D912CE">
        <w:rPr>
          <w:rFonts w:ascii="Times" w:hAnsi="Times"/>
        </w:rPr>
        <w:t xml:space="preserve"> 12: e0186495. doi:10.1371/journal.pone.0186495.</w:t>
      </w:r>
    </w:p>
    <w:p w:rsidR="000652E8" w:rsidRPr="00D912CE" w:rsidRDefault="000652E8" w:rsidP="000652E8">
      <w:pPr>
        <w:pStyle w:val="Bibliography"/>
        <w:rPr>
          <w:rFonts w:ascii="Times" w:hAnsi="Times"/>
        </w:rPr>
      </w:pPr>
      <w:r w:rsidRPr="00D912CE">
        <w:rPr>
          <w:rFonts w:ascii="Times" w:hAnsi="Times"/>
        </w:rPr>
        <w:t xml:space="preserve">Le Bourg, É. 2007. Does reproduction decrease longevity in human beings? </w:t>
      </w:r>
      <w:r w:rsidRPr="00D912CE">
        <w:rPr>
          <w:rFonts w:ascii="Times" w:hAnsi="Times"/>
          <w:i/>
          <w:iCs/>
        </w:rPr>
        <w:t>Ageing Research Reviews</w:t>
      </w:r>
      <w:r w:rsidRPr="00D912CE">
        <w:rPr>
          <w:rFonts w:ascii="Times" w:hAnsi="Times"/>
        </w:rPr>
        <w:t xml:space="preserve"> 6: 141–149. doi:10.1016/j.arr.2007.04.002.</w:t>
      </w:r>
    </w:p>
    <w:p w:rsidR="000652E8" w:rsidRPr="00D912CE" w:rsidRDefault="000652E8" w:rsidP="000652E8">
      <w:pPr>
        <w:pStyle w:val="Bibliography"/>
        <w:rPr>
          <w:rFonts w:ascii="Times" w:hAnsi="Times"/>
        </w:rPr>
      </w:pPr>
      <w:r w:rsidRPr="00D912CE">
        <w:rPr>
          <w:rFonts w:ascii="Times" w:hAnsi="Times"/>
        </w:rPr>
        <w:t xml:space="preserve">Levine, M. E., A. T. Lu, B. H. Chen, D. G. Hernandez, A. B. Singleton, L. Ferrucci, S. Bandinelli, E. Salfati, J. E. Manson, A. Quach, C. D. J. Kusters, D. Kuh, A. Wong, A. E. Teschendorff, M. Widschwendter, B. R. Ritz, D. Absher, T. L. Assimes, and S. Horvath. 2016. Menopause accelerates biological aging. </w:t>
      </w:r>
      <w:r w:rsidRPr="00D912CE">
        <w:rPr>
          <w:rFonts w:ascii="Times" w:hAnsi="Times"/>
          <w:i/>
          <w:iCs/>
        </w:rPr>
        <w:t>Proceedings of the National Academy of Sciences</w:t>
      </w:r>
      <w:r w:rsidRPr="00D912CE">
        <w:rPr>
          <w:rFonts w:ascii="Times" w:hAnsi="Times"/>
        </w:rPr>
        <w:t>: 201604558. doi:10.1073/pnas.1604558113.</w:t>
      </w:r>
    </w:p>
    <w:p w:rsidR="000652E8" w:rsidRPr="00D912CE" w:rsidRDefault="000652E8" w:rsidP="000652E8">
      <w:pPr>
        <w:pStyle w:val="Bibliography"/>
        <w:rPr>
          <w:rFonts w:ascii="Times" w:hAnsi="Times"/>
        </w:rPr>
      </w:pPr>
      <w:r w:rsidRPr="00D912CE">
        <w:rPr>
          <w:rFonts w:ascii="Times" w:hAnsi="Times"/>
        </w:rPr>
        <w:t xml:space="preserve">Lo, Y. M. D., N. Corbetta, P. F. Chamberlain, V. Rai, I. L. Sargent, C. W. G. Redman, and J. S. Wainscoat. 1997. Presence of fetal DNA in maternal plasma and serum. </w:t>
      </w:r>
      <w:r w:rsidRPr="00D912CE">
        <w:rPr>
          <w:rFonts w:ascii="Times" w:hAnsi="Times"/>
          <w:i/>
          <w:iCs/>
        </w:rPr>
        <w:t>The Lancet</w:t>
      </w:r>
      <w:r w:rsidRPr="00D912CE">
        <w:rPr>
          <w:rFonts w:ascii="Times" w:hAnsi="Times"/>
        </w:rPr>
        <w:t xml:space="preserve"> 350: 485–487.</w:t>
      </w:r>
    </w:p>
    <w:p w:rsidR="000652E8" w:rsidRPr="00D912CE" w:rsidRDefault="000652E8" w:rsidP="000652E8">
      <w:pPr>
        <w:pStyle w:val="Bibliography"/>
        <w:rPr>
          <w:rFonts w:ascii="Times" w:hAnsi="Times"/>
        </w:rPr>
      </w:pPr>
      <w:r w:rsidRPr="00D912CE">
        <w:rPr>
          <w:rFonts w:ascii="Times" w:hAnsi="Times"/>
        </w:rPr>
        <w:t xml:space="preserve">Lowe, D., S. Horvath, and K. Raj. 2016. Epigenetic clock analyses of cellular senescence and ageing. </w:t>
      </w:r>
      <w:r w:rsidRPr="00D912CE">
        <w:rPr>
          <w:rFonts w:ascii="Times" w:hAnsi="Times"/>
          <w:i/>
          <w:iCs/>
        </w:rPr>
        <w:t>Oncotarget</w:t>
      </w:r>
      <w:r w:rsidRPr="00D912CE">
        <w:rPr>
          <w:rFonts w:ascii="Times" w:hAnsi="Times"/>
        </w:rPr>
        <w:t xml:space="preserve"> 7: 8524.</w:t>
      </w:r>
    </w:p>
    <w:p w:rsidR="000652E8" w:rsidRPr="00D912CE" w:rsidRDefault="000652E8" w:rsidP="000652E8">
      <w:pPr>
        <w:pStyle w:val="Bibliography"/>
        <w:rPr>
          <w:rFonts w:ascii="Times" w:hAnsi="Times"/>
        </w:rPr>
      </w:pPr>
      <w:r w:rsidRPr="00D912CE">
        <w:rPr>
          <w:rFonts w:ascii="Times" w:hAnsi="Times"/>
        </w:rPr>
        <w:t xml:space="preserve">Lurie, S., E. Rahamim, I. Piper, A. Golan, and O. Sadan. 2008. Total and differential leukocyte counts percentiles in normal pregnancy. </w:t>
      </w:r>
      <w:r w:rsidRPr="00D912CE">
        <w:rPr>
          <w:rFonts w:ascii="Times" w:hAnsi="Times"/>
          <w:i/>
          <w:iCs/>
        </w:rPr>
        <w:t>European Journal of Obstetrics &amp; Gynecology and Reproductive Biology</w:t>
      </w:r>
      <w:r w:rsidRPr="00D912CE">
        <w:rPr>
          <w:rFonts w:ascii="Times" w:hAnsi="Times"/>
        </w:rPr>
        <w:t xml:space="preserve"> 136: 16–19.</w:t>
      </w:r>
    </w:p>
    <w:p w:rsidR="000652E8" w:rsidRPr="00D912CE" w:rsidRDefault="000652E8" w:rsidP="000652E8">
      <w:pPr>
        <w:pStyle w:val="Bibliography"/>
        <w:rPr>
          <w:rFonts w:ascii="Times" w:hAnsi="Times"/>
        </w:rPr>
      </w:pPr>
      <w:r w:rsidRPr="00D912CE">
        <w:rPr>
          <w:rFonts w:ascii="Times" w:hAnsi="Times"/>
        </w:rPr>
        <w:t xml:space="preserve">Lycett, J. E., R. I. M. Dunbar, and E. Voland. 2000. Longevity and the costs of reproduction in a historical human population. </w:t>
      </w:r>
      <w:r w:rsidRPr="00D912CE">
        <w:rPr>
          <w:rFonts w:ascii="Times" w:hAnsi="Times"/>
          <w:i/>
          <w:iCs/>
        </w:rPr>
        <w:t>Proceedings of the Royal Society of London B: Biological Sciences</w:t>
      </w:r>
      <w:r w:rsidRPr="00D912CE">
        <w:rPr>
          <w:rFonts w:ascii="Times" w:hAnsi="Times"/>
        </w:rPr>
        <w:t xml:space="preserve"> 267: 31–35.</w:t>
      </w:r>
    </w:p>
    <w:p w:rsidR="000652E8" w:rsidRPr="00D912CE" w:rsidRDefault="000652E8" w:rsidP="000652E8">
      <w:pPr>
        <w:pStyle w:val="Bibliography"/>
        <w:rPr>
          <w:rFonts w:ascii="Times" w:hAnsi="Times"/>
        </w:rPr>
      </w:pPr>
      <w:r w:rsidRPr="00D912CE">
        <w:rPr>
          <w:rFonts w:ascii="Times" w:hAnsi="Times"/>
        </w:rPr>
        <w:t xml:space="preserve">Marioni, R. E., S. Shah, A. F. McRae, B. H. Chen, E. Colicino, S. E. Harris, J. Gibson, A. K. Henders, P. Redmond, S. R. Cox, A. Pattie, J. Corley, L. Murphy, N. G. Martin, G. W. Montgomery, A. P. Feinberg, M. Fallin, M. L. Multhaup, A. E. Jaffe, R. Joehanes, J. Schwartz, A. C. Just, K. L. Lunetta, J. M. Murabito, J. M. Starr, S. Horvath, A. A. Baccarelli, D. Levy, P. M. Visscher, N. R. Wray, and I. J. Deary. 2015. DNA methylation age of blood predicts all-cause mortality in later life. </w:t>
      </w:r>
      <w:r w:rsidRPr="00D912CE">
        <w:rPr>
          <w:rFonts w:ascii="Times" w:hAnsi="Times"/>
          <w:i/>
          <w:iCs/>
        </w:rPr>
        <w:t>Genome Biology</w:t>
      </w:r>
      <w:r w:rsidRPr="00D912CE">
        <w:rPr>
          <w:rFonts w:ascii="Times" w:hAnsi="Times"/>
        </w:rPr>
        <w:t xml:space="preserve"> 16: 25. doi:10.1186/s13059-015-0584-6.</w:t>
      </w:r>
    </w:p>
    <w:p w:rsidR="000652E8" w:rsidRPr="00D912CE" w:rsidRDefault="000652E8" w:rsidP="000652E8">
      <w:pPr>
        <w:pStyle w:val="Bibliography"/>
        <w:rPr>
          <w:rFonts w:ascii="Times" w:hAnsi="Times"/>
        </w:rPr>
      </w:pPr>
      <w:r w:rsidRPr="00D912CE">
        <w:rPr>
          <w:rFonts w:ascii="Times" w:hAnsi="Times"/>
        </w:rPr>
        <w:t xml:space="preserve">Marioni, R. E., S. E. Harris, S. Shah, A. F. McRae, T. von Zglinicki, C. Martin-Ruiz, N. R. Wray, P. M. Visscher, and I. J. Deary. 2016. The epigenetic clock and telomere length are independently associated with chronological age and mortality. </w:t>
      </w:r>
      <w:r w:rsidRPr="00D912CE">
        <w:rPr>
          <w:rFonts w:ascii="Times" w:hAnsi="Times"/>
          <w:i/>
          <w:iCs/>
        </w:rPr>
        <w:t>International Journal of Epidemiology</w:t>
      </w:r>
      <w:r w:rsidRPr="00D912CE">
        <w:rPr>
          <w:rFonts w:ascii="Times" w:hAnsi="Times"/>
        </w:rPr>
        <w:t>: dyw041. doi:10.1093/ije/dyw041.</w:t>
      </w:r>
    </w:p>
    <w:p w:rsidR="000652E8" w:rsidRPr="00D912CE" w:rsidRDefault="000652E8" w:rsidP="000652E8">
      <w:pPr>
        <w:pStyle w:val="Bibliography"/>
        <w:rPr>
          <w:rFonts w:ascii="Times" w:hAnsi="Times"/>
        </w:rPr>
      </w:pPr>
      <w:r w:rsidRPr="00D912CE">
        <w:rPr>
          <w:rFonts w:ascii="Times" w:hAnsi="Times"/>
        </w:rPr>
        <w:t xml:space="preserve">Marshall, K. E., and B. J. Sinclair. 2010. Repeated stress exposure results in a survival–reproduction trade-off in Drosophila melanogaster. </w:t>
      </w:r>
      <w:r w:rsidRPr="00D912CE">
        <w:rPr>
          <w:rFonts w:ascii="Times" w:hAnsi="Times"/>
          <w:i/>
          <w:iCs/>
        </w:rPr>
        <w:t>Proceedings of the Royal Society of London B: Biological Sciences</w:t>
      </w:r>
      <w:r w:rsidRPr="00D912CE">
        <w:rPr>
          <w:rFonts w:ascii="Times" w:hAnsi="Times"/>
        </w:rPr>
        <w:t xml:space="preserve"> 277: 963–969. doi:10.1098/rspb.2009.1807.</w:t>
      </w:r>
    </w:p>
    <w:p w:rsidR="000652E8" w:rsidRPr="00D912CE" w:rsidRDefault="000652E8" w:rsidP="000652E8">
      <w:pPr>
        <w:pStyle w:val="Bibliography"/>
        <w:rPr>
          <w:rFonts w:ascii="Times" w:hAnsi="Times"/>
        </w:rPr>
      </w:pPr>
      <w:r w:rsidRPr="00D912CE">
        <w:rPr>
          <w:rFonts w:ascii="Times" w:hAnsi="Times"/>
        </w:rPr>
        <w:t xml:space="preserve">Martin-Ruiz, C., H. O. Dickinson, B. Keys, E. Rowan, R. A. Kenny, and T. von Zglinicki. 2006. Telomere length predicts poststroke mortality, dementia, and cognitive decline. </w:t>
      </w:r>
      <w:r w:rsidRPr="00D912CE">
        <w:rPr>
          <w:rFonts w:ascii="Times" w:hAnsi="Times"/>
          <w:i/>
          <w:iCs/>
        </w:rPr>
        <w:t>Annals of Neurology</w:t>
      </w:r>
      <w:r w:rsidRPr="00D912CE">
        <w:rPr>
          <w:rFonts w:ascii="Times" w:hAnsi="Times"/>
        </w:rPr>
        <w:t xml:space="preserve"> 60: 174–180.</w:t>
      </w:r>
    </w:p>
    <w:p w:rsidR="000652E8" w:rsidRPr="00D912CE" w:rsidRDefault="000652E8" w:rsidP="000652E8">
      <w:pPr>
        <w:pStyle w:val="Bibliography"/>
        <w:rPr>
          <w:rFonts w:ascii="Times" w:hAnsi="Times"/>
        </w:rPr>
      </w:pPr>
      <w:r w:rsidRPr="00D912CE">
        <w:rPr>
          <w:rFonts w:ascii="Times" w:hAnsi="Times"/>
        </w:rPr>
        <w:t xml:space="preserve">McDade, T. W. 2003. Life history theory and the immune system: Steps toward a human ecological immunology. </w:t>
      </w:r>
      <w:r w:rsidRPr="00D912CE">
        <w:rPr>
          <w:rFonts w:ascii="Times" w:hAnsi="Times"/>
          <w:i/>
          <w:iCs/>
        </w:rPr>
        <w:t>American Journal of Physical Anthropology</w:t>
      </w:r>
      <w:r w:rsidRPr="00D912CE">
        <w:rPr>
          <w:rFonts w:ascii="Times" w:hAnsi="Times"/>
        </w:rPr>
        <w:t xml:space="preserve"> 122: 100–125. doi:10.1002/ajpa.10398.</w:t>
      </w:r>
    </w:p>
    <w:p w:rsidR="000652E8" w:rsidRPr="00D912CE" w:rsidRDefault="000652E8" w:rsidP="000652E8">
      <w:pPr>
        <w:pStyle w:val="Bibliography"/>
        <w:rPr>
          <w:rFonts w:ascii="Times" w:hAnsi="Times"/>
        </w:rPr>
      </w:pPr>
      <w:r w:rsidRPr="00D912CE">
        <w:rPr>
          <w:rFonts w:ascii="Times" w:hAnsi="Times"/>
        </w:rPr>
        <w:t xml:space="preserve">Meyne, J., R. L. Ratliff, and R. K. Moyzis. 1989. Conservation of the human telomere sequence (TTAGGG)n among vertebrates. </w:t>
      </w:r>
      <w:r w:rsidRPr="00D912CE">
        <w:rPr>
          <w:rFonts w:ascii="Times" w:hAnsi="Times"/>
          <w:i/>
          <w:iCs/>
        </w:rPr>
        <w:t>Proceedings of the National Academy of Sciences</w:t>
      </w:r>
      <w:r w:rsidRPr="00D912CE">
        <w:rPr>
          <w:rFonts w:ascii="Times" w:hAnsi="Times"/>
        </w:rPr>
        <w:t xml:space="preserve"> 86: 7049–53.</w:t>
      </w:r>
    </w:p>
    <w:p w:rsidR="000652E8" w:rsidRPr="00D912CE" w:rsidRDefault="000652E8" w:rsidP="000652E8">
      <w:pPr>
        <w:pStyle w:val="Bibliography"/>
        <w:rPr>
          <w:rFonts w:ascii="Times" w:hAnsi="Times"/>
        </w:rPr>
      </w:pPr>
      <w:r w:rsidRPr="00D912CE">
        <w:rPr>
          <w:rFonts w:ascii="Times" w:hAnsi="Times"/>
        </w:rPr>
        <w:t xml:space="preserve">Miller, G. E., T. Yu, E. Chen, and G. H. Brody. 2015. Self-control forecasts better psychosocial outcomes but faster epigenetic aging in low-SES youth. </w:t>
      </w:r>
      <w:r w:rsidRPr="00D912CE">
        <w:rPr>
          <w:rFonts w:ascii="Times" w:hAnsi="Times"/>
          <w:i/>
          <w:iCs/>
        </w:rPr>
        <w:t>Proceedings of the National Academy of Sciences</w:t>
      </w:r>
      <w:r w:rsidRPr="00D912CE">
        <w:rPr>
          <w:rFonts w:ascii="Times" w:hAnsi="Times"/>
        </w:rPr>
        <w:t xml:space="preserve"> 112: 10325–10330. doi:10.1073/pnas.1505063112.</w:t>
      </w:r>
    </w:p>
    <w:p w:rsidR="000652E8" w:rsidRPr="00D912CE" w:rsidRDefault="000652E8" w:rsidP="000652E8">
      <w:pPr>
        <w:pStyle w:val="Bibliography"/>
        <w:rPr>
          <w:rFonts w:ascii="Times" w:hAnsi="Times"/>
        </w:rPr>
      </w:pPr>
      <w:r w:rsidRPr="00D912CE">
        <w:rPr>
          <w:rFonts w:ascii="Times" w:hAnsi="Times"/>
        </w:rPr>
        <w:t xml:space="preserve">Mugo, N. R., R. Heffron, D. Donnell, A. Wald, E. O. Were, H. Rees, C. Celum, J. N. Kiarie, C. R. Cohen, and K. Kayintekore. 2011. Increased risk of HIV-1 transmission in pregnancy: a prospective study among African HIV-1 serodiscordant couples. </w:t>
      </w:r>
      <w:r w:rsidRPr="00D912CE">
        <w:rPr>
          <w:rFonts w:ascii="Times" w:hAnsi="Times"/>
          <w:i/>
          <w:iCs/>
        </w:rPr>
        <w:t>AIDS (London, England)</w:t>
      </w:r>
      <w:r w:rsidRPr="00D912CE">
        <w:rPr>
          <w:rFonts w:ascii="Times" w:hAnsi="Times"/>
        </w:rPr>
        <w:t xml:space="preserve"> 25: 1887.</w:t>
      </w:r>
    </w:p>
    <w:p w:rsidR="000652E8" w:rsidRPr="00D912CE" w:rsidRDefault="000652E8" w:rsidP="000652E8">
      <w:pPr>
        <w:pStyle w:val="Bibliography"/>
        <w:rPr>
          <w:rFonts w:ascii="Times" w:hAnsi="Times"/>
        </w:rPr>
      </w:pPr>
      <w:r w:rsidRPr="00D912CE">
        <w:rPr>
          <w:rFonts w:ascii="Times" w:hAnsi="Times"/>
        </w:rPr>
        <w:t xml:space="preserve">Noordwijk, A. J. van, and G. de Jong. 1986. Acquisition and Allocation of Resources: Their Influence on Variation in Life History Tactics. </w:t>
      </w:r>
      <w:r w:rsidRPr="00D912CE">
        <w:rPr>
          <w:rFonts w:ascii="Times" w:hAnsi="Times"/>
          <w:i/>
          <w:iCs/>
        </w:rPr>
        <w:t>The American Naturalist</w:t>
      </w:r>
      <w:r w:rsidRPr="00D912CE">
        <w:rPr>
          <w:rFonts w:ascii="Times" w:hAnsi="Times"/>
        </w:rPr>
        <w:t xml:space="preserve"> 128: 137–142.</w:t>
      </w:r>
    </w:p>
    <w:p w:rsidR="000652E8" w:rsidRPr="00D912CE" w:rsidRDefault="000652E8" w:rsidP="000652E8">
      <w:pPr>
        <w:pStyle w:val="Bibliography"/>
        <w:rPr>
          <w:rFonts w:ascii="Times" w:hAnsi="Times"/>
        </w:rPr>
      </w:pPr>
      <w:r w:rsidRPr="00D912CE">
        <w:rPr>
          <w:rFonts w:ascii="Times" w:hAnsi="Times"/>
        </w:rPr>
        <w:t xml:space="preserve">O’Callaghan, N., C. Bull, L. Palmer, G. Lyons, R. Graham, and M. Fenech. 2008. Buccal cells: a non-invasive measurement of selenium, zinc and magnesium status, and telomere length. </w:t>
      </w:r>
      <w:r w:rsidRPr="00D912CE">
        <w:rPr>
          <w:rFonts w:ascii="Times" w:hAnsi="Times"/>
          <w:i/>
          <w:iCs/>
        </w:rPr>
        <w:t>Asia Pac. J. Clin. Nutr</w:t>
      </w:r>
      <w:r w:rsidRPr="00D912CE">
        <w:rPr>
          <w:rFonts w:ascii="Times" w:hAnsi="Times"/>
        </w:rPr>
        <w:t xml:space="preserve"> 17: S19.</w:t>
      </w:r>
    </w:p>
    <w:p w:rsidR="000652E8" w:rsidRPr="00D912CE" w:rsidRDefault="000652E8" w:rsidP="000652E8">
      <w:pPr>
        <w:pStyle w:val="Bibliography"/>
        <w:rPr>
          <w:rFonts w:ascii="Times" w:hAnsi="Times"/>
        </w:rPr>
      </w:pPr>
      <w:r w:rsidRPr="00D912CE">
        <w:rPr>
          <w:rFonts w:ascii="Times" w:hAnsi="Times"/>
        </w:rPr>
        <w:t xml:space="preserve">O’Donovan, A., J. Lin, J. Tillie, F. S. Dhabhar, O. M. Wolkowitz, E. H. Blackburn, and E. S. Epel. 2009. Pessimism correlates with leukocyte telomere shortness and elevated interleukin-6 in post-menopausal women. </w:t>
      </w:r>
      <w:r w:rsidRPr="00D912CE">
        <w:rPr>
          <w:rFonts w:ascii="Times" w:hAnsi="Times"/>
          <w:i/>
          <w:iCs/>
        </w:rPr>
        <w:t>Brain Behav Immun</w:t>
      </w:r>
      <w:r w:rsidRPr="00D912CE">
        <w:rPr>
          <w:rFonts w:ascii="Times" w:hAnsi="Times"/>
        </w:rPr>
        <w:t xml:space="preserve"> 23: 446–9.</w:t>
      </w:r>
    </w:p>
    <w:p w:rsidR="000652E8" w:rsidRPr="00D912CE" w:rsidRDefault="000652E8" w:rsidP="000652E8">
      <w:pPr>
        <w:pStyle w:val="Bibliography"/>
        <w:rPr>
          <w:rFonts w:ascii="Times" w:hAnsi="Times"/>
        </w:rPr>
      </w:pPr>
      <w:r w:rsidRPr="00D912CE">
        <w:rPr>
          <w:rFonts w:ascii="Times" w:hAnsi="Times"/>
        </w:rPr>
        <w:t xml:space="preserve">O’Donovan, A., M. S. Pantell, E. Puterman, F. S. Dhabhar, E. H. Blackburn, K. Yaffe, R. M. Cawthon, P. L. Opresko, W.-C. Hsueh, S. Satterfield, A. B. Newman, H. N. Ayonayon, S. M. Rubin, T. B. Harris, E. S. Epel, A. for the Health, and S. Body Composition. 2011. Cumulative Inflammatory Load Is Associated with Short Leukocyte Telomere Length in the Health, Aging and Body Composition Study. </w:t>
      </w:r>
      <w:r w:rsidRPr="00D912CE">
        <w:rPr>
          <w:rFonts w:ascii="Times" w:hAnsi="Times"/>
          <w:i/>
          <w:iCs/>
        </w:rPr>
        <w:t>PLoS ONE</w:t>
      </w:r>
      <w:r w:rsidRPr="00D912CE">
        <w:rPr>
          <w:rFonts w:ascii="Times" w:hAnsi="Times"/>
        </w:rPr>
        <w:t xml:space="preserve"> 6: e19687.</w:t>
      </w:r>
    </w:p>
    <w:p w:rsidR="000652E8" w:rsidRPr="00D912CE" w:rsidRDefault="000652E8" w:rsidP="000652E8">
      <w:pPr>
        <w:pStyle w:val="Bibliography"/>
        <w:rPr>
          <w:rFonts w:ascii="Times" w:hAnsi="Times"/>
        </w:rPr>
      </w:pPr>
      <w:r w:rsidRPr="00D912CE">
        <w:rPr>
          <w:rFonts w:ascii="Times" w:hAnsi="Times"/>
        </w:rPr>
        <w:t xml:space="preserve">Oikawa, S., and S. Kawanishi. 1999. Site-specific DNA damage at GGG sequence by oxidative stress may accelerate telomere shortening. </w:t>
      </w:r>
      <w:r w:rsidRPr="00D912CE">
        <w:rPr>
          <w:rFonts w:ascii="Times" w:hAnsi="Times"/>
          <w:i/>
          <w:iCs/>
        </w:rPr>
        <w:t>Febs Letters</w:t>
      </w:r>
      <w:r w:rsidRPr="00D912CE">
        <w:rPr>
          <w:rFonts w:ascii="Times" w:hAnsi="Times"/>
        </w:rPr>
        <w:t xml:space="preserve"> 453: 365–368.</w:t>
      </w:r>
    </w:p>
    <w:p w:rsidR="000652E8" w:rsidRPr="00D912CE" w:rsidRDefault="000652E8" w:rsidP="000652E8">
      <w:pPr>
        <w:pStyle w:val="Bibliography"/>
        <w:rPr>
          <w:rFonts w:ascii="Times" w:hAnsi="Times"/>
        </w:rPr>
      </w:pPr>
      <w:r w:rsidRPr="00D912CE">
        <w:rPr>
          <w:rFonts w:ascii="Times" w:hAnsi="Times"/>
        </w:rPr>
        <w:t xml:space="preserve">Okada, Y., K. Teramura, and K. H. Takahashi. 2014. Heat shock proteins mediate trade-offs between early-life reproduction and late survival in Drosophila melanogaster. </w:t>
      </w:r>
      <w:r w:rsidRPr="00D912CE">
        <w:rPr>
          <w:rFonts w:ascii="Times" w:hAnsi="Times"/>
          <w:i/>
          <w:iCs/>
        </w:rPr>
        <w:t>Physiological Entomology</w:t>
      </w:r>
      <w:r w:rsidRPr="00D912CE">
        <w:rPr>
          <w:rFonts w:ascii="Times" w:hAnsi="Times"/>
        </w:rPr>
        <w:t xml:space="preserve"> 39: 304–312. doi:10.1111/phen.12076.</w:t>
      </w:r>
    </w:p>
    <w:p w:rsidR="000652E8" w:rsidRPr="00D912CE" w:rsidRDefault="000652E8" w:rsidP="000652E8">
      <w:pPr>
        <w:pStyle w:val="Bibliography"/>
        <w:rPr>
          <w:rFonts w:ascii="Times" w:hAnsi="Times"/>
        </w:rPr>
      </w:pPr>
      <w:r w:rsidRPr="00D912CE">
        <w:rPr>
          <w:rFonts w:ascii="Times" w:hAnsi="Times"/>
        </w:rPr>
        <w:t xml:space="preserve">Olivieri, F., M. Lorenzi, R. Antonicelli, R. Testa, C. Sirolla, M. Cardelli, S. Mariotti, F. Marchegiani, M. Marra, L. Spazzafumo, A. R. Bonfigli, and A. Procopio. 2009. Leukocyte telomere shortening in elderly Type2DM patients with previous myocardial infarction. </w:t>
      </w:r>
      <w:r w:rsidRPr="00D912CE">
        <w:rPr>
          <w:rFonts w:ascii="Times" w:hAnsi="Times"/>
          <w:i/>
          <w:iCs/>
        </w:rPr>
        <w:t>Atherosclerosis</w:t>
      </w:r>
      <w:r w:rsidRPr="00D912CE">
        <w:rPr>
          <w:rFonts w:ascii="Times" w:hAnsi="Times"/>
        </w:rPr>
        <w:t xml:space="preserve"> 206: 588–593.</w:t>
      </w:r>
    </w:p>
    <w:p w:rsidR="000652E8" w:rsidRPr="00D912CE" w:rsidRDefault="000652E8" w:rsidP="000652E8">
      <w:pPr>
        <w:pStyle w:val="Bibliography"/>
        <w:rPr>
          <w:rFonts w:ascii="Times" w:hAnsi="Times"/>
        </w:rPr>
      </w:pPr>
      <w:r w:rsidRPr="00D912CE">
        <w:rPr>
          <w:rFonts w:ascii="Times" w:hAnsi="Times"/>
        </w:rPr>
        <w:t xml:space="preserve">Olovnikov, A. M. 1971. Principle of marginotomy in template synthesis of polynucleotides. </w:t>
      </w:r>
      <w:r w:rsidRPr="00D912CE">
        <w:rPr>
          <w:rFonts w:ascii="Times" w:hAnsi="Times"/>
          <w:i/>
          <w:iCs/>
        </w:rPr>
        <w:t>Dokl Akad Nauk SSSR</w:t>
      </w:r>
      <w:r w:rsidRPr="00D912CE">
        <w:rPr>
          <w:rFonts w:ascii="Times" w:hAnsi="Times"/>
        </w:rPr>
        <w:t xml:space="preserve"> 201: 1496–9.</w:t>
      </w:r>
    </w:p>
    <w:p w:rsidR="000652E8" w:rsidRPr="00D912CE" w:rsidRDefault="000652E8" w:rsidP="000652E8">
      <w:pPr>
        <w:pStyle w:val="Bibliography"/>
        <w:rPr>
          <w:rFonts w:ascii="Times" w:hAnsi="Times"/>
        </w:rPr>
      </w:pPr>
      <w:r w:rsidRPr="00D912CE">
        <w:rPr>
          <w:rFonts w:ascii="Times" w:hAnsi="Times"/>
        </w:rPr>
        <w:t xml:space="preserve">Penn, D. J., and K. R. Smith. 2007. Differential fitness costs of reproduction between the sexes. </w:t>
      </w:r>
      <w:r w:rsidRPr="00D912CE">
        <w:rPr>
          <w:rFonts w:ascii="Times" w:hAnsi="Times"/>
          <w:i/>
          <w:iCs/>
        </w:rPr>
        <w:t>Proceedings of the National Academy of Sciences</w:t>
      </w:r>
      <w:r w:rsidRPr="00D912CE">
        <w:rPr>
          <w:rFonts w:ascii="Times" w:hAnsi="Times"/>
        </w:rPr>
        <w:t xml:space="preserve"> 104: 553–558. doi:10.1073/pnas.0609301103.</w:t>
      </w:r>
    </w:p>
    <w:p w:rsidR="000652E8" w:rsidRPr="00D912CE" w:rsidRDefault="000652E8" w:rsidP="000652E8">
      <w:pPr>
        <w:pStyle w:val="Bibliography"/>
        <w:rPr>
          <w:rFonts w:ascii="Times" w:hAnsi="Times"/>
        </w:rPr>
      </w:pPr>
      <w:r w:rsidRPr="00D912CE">
        <w:rPr>
          <w:rFonts w:ascii="Times" w:hAnsi="Times"/>
        </w:rPr>
        <w:t xml:space="preserve">Pommier, J.-P., L. Gauthier, J. Livartowski, P. Galanaud, F. Boué, A. Dulioust, D. Marcé, C. Ducray, L. Sabatier, J. Lebeau, and F.-D. Boussin. 1997. Immunosenescence in HIV Pathogenesis. </w:t>
      </w:r>
      <w:r w:rsidRPr="00D912CE">
        <w:rPr>
          <w:rFonts w:ascii="Times" w:hAnsi="Times"/>
          <w:i/>
          <w:iCs/>
        </w:rPr>
        <w:t>Virology</w:t>
      </w:r>
      <w:r w:rsidRPr="00D912CE">
        <w:rPr>
          <w:rFonts w:ascii="Times" w:hAnsi="Times"/>
        </w:rPr>
        <w:t xml:space="preserve"> 231: 148–154.</w:t>
      </w:r>
    </w:p>
    <w:p w:rsidR="000652E8" w:rsidRPr="00D912CE" w:rsidRDefault="000652E8" w:rsidP="000652E8">
      <w:pPr>
        <w:pStyle w:val="Bibliography"/>
        <w:rPr>
          <w:rFonts w:ascii="Times" w:hAnsi="Times"/>
        </w:rPr>
      </w:pPr>
      <w:r w:rsidRPr="00D912CE">
        <w:rPr>
          <w:rFonts w:ascii="Times" w:hAnsi="Times"/>
        </w:rPr>
        <w:t xml:space="preserve">R Core Development Team. 2011. R: A language and environment for statistical computing, reference index version 2.12.2. </w:t>
      </w:r>
      <w:r w:rsidRPr="00D912CE">
        <w:rPr>
          <w:rFonts w:ascii="Times" w:hAnsi="Times"/>
          <w:i/>
          <w:iCs/>
        </w:rPr>
        <w:t>R Foundation for Statistical Computing, Vienna, Austria.</w:t>
      </w:r>
    </w:p>
    <w:p w:rsidR="000652E8" w:rsidRPr="00D912CE" w:rsidRDefault="000652E8" w:rsidP="000652E8">
      <w:pPr>
        <w:pStyle w:val="Bibliography"/>
        <w:rPr>
          <w:rFonts w:ascii="Times" w:hAnsi="Times"/>
        </w:rPr>
      </w:pPr>
      <w:r w:rsidRPr="00D912CE">
        <w:rPr>
          <w:rFonts w:ascii="Times" w:hAnsi="Times"/>
        </w:rPr>
        <w:t xml:space="preserve">Reznick, D. 1985. Costs of reproduction: an evaluation of the empirical evidence. </w:t>
      </w:r>
      <w:r w:rsidRPr="00D912CE">
        <w:rPr>
          <w:rFonts w:ascii="Times" w:hAnsi="Times"/>
          <w:i/>
          <w:iCs/>
        </w:rPr>
        <w:t>Oikos</w:t>
      </w:r>
      <w:r w:rsidRPr="00D912CE">
        <w:rPr>
          <w:rFonts w:ascii="Times" w:hAnsi="Times"/>
        </w:rPr>
        <w:t xml:space="preserve"> 44: 257–267.</w:t>
      </w:r>
    </w:p>
    <w:p w:rsidR="000652E8" w:rsidRPr="00D912CE" w:rsidRDefault="000652E8" w:rsidP="000652E8">
      <w:pPr>
        <w:pStyle w:val="Bibliography"/>
        <w:rPr>
          <w:rFonts w:ascii="Times" w:hAnsi="Times"/>
        </w:rPr>
      </w:pPr>
      <w:r w:rsidRPr="00D912CE">
        <w:rPr>
          <w:rFonts w:ascii="Times" w:hAnsi="Times"/>
        </w:rPr>
        <w:t xml:space="preserve">Richter, T., and T. Zglinicki. 2007. A continuous correlation between oxidative stress and telomere shortening in fibroblasts. </w:t>
      </w:r>
      <w:r w:rsidRPr="00D912CE">
        <w:rPr>
          <w:rFonts w:ascii="Times" w:hAnsi="Times"/>
          <w:i/>
          <w:iCs/>
        </w:rPr>
        <w:t>Experimental Gerontology</w:t>
      </w:r>
      <w:r w:rsidRPr="00D912CE">
        <w:rPr>
          <w:rFonts w:ascii="Times" w:hAnsi="Times"/>
        </w:rPr>
        <w:t xml:space="preserve"> 42: 1039–1042.</w:t>
      </w:r>
    </w:p>
    <w:p w:rsidR="000652E8" w:rsidRPr="00D912CE" w:rsidRDefault="000652E8" w:rsidP="000652E8">
      <w:pPr>
        <w:pStyle w:val="Bibliography"/>
        <w:rPr>
          <w:rFonts w:ascii="Times" w:hAnsi="Times"/>
        </w:rPr>
      </w:pPr>
      <w:r w:rsidRPr="00D912CE">
        <w:rPr>
          <w:rFonts w:ascii="Times" w:hAnsi="Times"/>
        </w:rPr>
        <w:t xml:space="preserve">Roberts, C. W., A. Satoskar, and J. Alexander. 1996. Sex steroids, pregnancy-associated hormones and immunity to parasitic infection. </w:t>
      </w:r>
      <w:r w:rsidRPr="00D912CE">
        <w:rPr>
          <w:rFonts w:ascii="Times" w:hAnsi="Times"/>
          <w:i/>
          <w:iCs/>
        </w:rPr>
        <w:t>Parasitology Today</w:t>
      </w:r>
      <w:r w:rsidRPr="00D912CE">
        <w:rPr>
          <w:rFonts w:ascii="Times" w:hAnsi="Times"/>
        </w:rPr>
        <w:t xml:space="preserve"> 12: 382–388.</w:t>
      </w:r>
    </w:p>
    <w:p w:rsidR="000652E8" w:rsidRPr="00D912CE" w:rsidRDefault="000652E8" w:rsidP="000652E8">
      <w:pPr>
        <w:pStyle w:val="Bibliography"/>
        <w:rPr>
          <w:rFonts w:ascii="Times" w:hAnsi="Times"/>
        </w:rPr>
      </w:pPr>
      <w:r w:rsidRPr="00D912CE">
        <w:rPr>
          <w:rFonts w:ascii="Times" w:hAnsi="Times"/>
        </w:rPr>
        <w:t xml:space="preserve">Rose, M. R., M. D. Drapeau, P. G. Yazdi, K. H. Shah, D. B. Moise, R. R. Thakar, C. L. Rauser, and L. D. Mueller. 2002. Evolution of late-life mortality in drosophila melanogaster. </w:t>
      </w:r>
      <w:r w:rsidRPr="00D912CE">
        <w:rPr>
          <w:rFonts w:ascii="Times" w:hAnsi="Times"/>
          <w:i/>
          <w:iCs/>
        </w:rPr>
        <w:t>Evolution</w:t>
      </w:r>
      <w:r w:rsidRPr="00D912CE">
        <w:rPr>
          <w:rFonts w:ascii="Times" w:hAnsi="Times"/>
        </w:rPr>
        <w:t xml:space="preserve"> 56: 1982–1991.</w:t>
      </w:r>
    </w:p>
    <w:p w:rsidR="000652E8" w:rsidRPr="00D912CE" w:rsidRDefault="000652E8" w:rsidP="000652E8">
      <w:pPr>
        <w:pStyle w:val="Bibliography"/>
        <w:rPr>
          <w:rFonts w:ascii="Times" w:hAnsi="Times"/>
        </w:rPr>
      </w:pPr>
      <w:r w:rsidRPr="00D912CE">
        <w:rPr>
          <w:rFonts w:ascii="Times" w:hAnsi="Times"/>
        </w:rPr>
        <w:t xml:space="preserve">Ryan, C. P., J. C. Brownlie, and S. Whyard. 2016. Hsp90 and physiological stress are linked to autonomous transposon mobility and heritable genetic change in nematodes. </w:t>
      </w:r>
      <w:r w:rsidRPr="00D912CE">
        <w:rPr>
          <w:rFonts w:ascii="Times" w:hAnsi="Times"/>
          <w:i/>
          <w:iCs/>
        </w:rPr>
        <w:t>Genome Biology and Evolution</w:t>
      </w:r>
      <w:r w:rsidRPr="00D912CE">
        <w:rPr>
          <w:rFonts w:ascii="Times" w:hAnsi="Times"/>
        </w:rPr>
        <w:t xml:space="preserve"> 8: 3794–3805. doi:10.1093/gbe/evw284.</w:t>
      </w:r>
    </w:p>
    <w:p w:rsidR="000652E8" w:rsidRPr="00D912CE" w:rsidRDefault="000652E8" w:rsidP="000652E8">
      <w:pPr>
        <w:pStyle w:val="Bibliography"/>
        <w:rPr>
          <w:rFonts w:ascii="Times" w:hAnsi="Times"/>
        </w:rPr>
      </w:pPr>
      <w:r w:rsidRPr="00D912CE">
        <w:rPr>
          <w:rFonts w:ascii="Times" w:hAnsi="Times"/>
        </w:rPr>
        <w:t xml:space="preserve">Salpea, K. D., P. J. Talmud, J. A. Cooper, C. G. Maubaret, J. W. Stephens, K. Abelak, and S. E. Humphries. 2010. Association of telomere length with type 2 diabetes, oxidative stress and UCP2 gene variation. </w:t>
      </w:r>
      <w:r w:rsidRPr="00D912CE">
        <w:rPr>
          <w:rFonts w:ascii="Times" w:hAnsi="Times"/>
          <w:i/>
          <w:iCs/>
        </w:rPr>
        <w:t>Atherosclerosis</w:t>
      </w:r>
      <w:r w:rsidRPr="00D912CE">
        <w:rPr>
          <w:rFonts w:ascii="Times" w:hAnsi="Times"/>
        </w:rPr>
        <w:t xml:space="preserve"> 209: 42–50.</w:t>
      </w:r>
    </w:p>
    <w:p w:rsidR="000652E8" w:rsidRPr="00D912CE" w:rsidRDefault="000652E8" w:rsidP="000652E8">
      <w:pPr>
        <w:pStyle w:val="Bibliography"/>
        <w:rPr>
          <w:rFonts w:ascii="Times" w:hAnsi="Times"/>
        </w:rPr>
      </w:pPr>
      <w:r w:rsidRPr="00D912CE">
        <w:rPr>
          <w:rFonts w:ascii="Times" w:hAnsi="Times"/>
        </w:rPr>
        <w:t xml:space="preserve">Sampson, M. J., M. S. Winterbone, J. C. Hughes, N. Dozio, and D. A. Hughes. 2006. Monocyte telomere shortening and oxidative DNA damage in type 2 diabetes. </w:t>
      </w:r>
      <w:r w:rsidRPr="00D912CE">
        <w:rPr>
          <w:rFonts w:ascii="Times" w:hAnsi="Times"/>
          <w:i/>
          <w:iCs/>
        </w:rPr>
        <w:t>Diabetes Care</w:t>
      </w:r>
      <w:r w:rsidRPr="00D912CE">
        <w:rPr>
          <w:rFonts w:ascii="Times" w:hAnsi="Times"/>
        </w:rPr>
        <w:t xml:space="preserve"> 29: 283–9.</w:t>
      </w:r>
    </w:p>
    <w:p w:rsidR="000652E8" w:rsidRPr="00D912CE" w:rsidRDefault="000652E8" w:rsidP="000652E8">
      <w:pPr>
        <w:pStyle w:val="Bibliography"/>
        <w:rPr>
          <w:rFonts w:ascii="Times" w:hAnsi="Times"/>
        </w:rPr>
      </w:pPr>
      <w:r w:rsidRPr="00D912CE">
        <w:rPr>
          <w:rFonts w:ascii="Times" w:hAnsi="Times"/>
        </w:rPr>
        <w:t xml:space="preserve">Sanders, J. L., A. L. Fitzpatrick, R. M. Boudreau, A. M. Arnold, A. Aviv, M. Kimura, L. F. Fried, T. B. Harris, and A. B. Newman. 2012. Leukocyte telomere length is associated with noninvasively measured age-related disease: The Cardiovascular Health Study. </w:t>
      </w:r>
      <w:r w:rsidRPr="00D912CE">
        <w:rPr>
          <w:rFonts w:ascii="Times" w:hAnsi="Times"/>
          <w:i/>
          <w:iCs/>
        </w:rPr>
        <w:t>J Gerontol A Biol Sci Med Sci</w:t>
      </w:r>
      <w:r w:rsidRPr="00D912CE">
        <w:rPr>
          <w:rFonts w:ascii="Times" w:hAnsi="Times"/>
        </w:rPr>
        <w:t xml:space="preserve"> 67: 409–16.</w:t>
      </w:r>
    </w:p>
    <w:p w:rsidR="000652E8" w:rsidRPr="00D912CE" w:rsidRDefault="000652E8" w:rsidP="000652E8">
      <w:pPr>
        <w:pStyle w:val="Bibliography"/>
        <w:rPr>
          <w:rFonts w:ascii="Times" w:hAnsi="Times"/>
        </w:rPr>
      </w:pPr>
      <w:r w:rsidRPr="00D912CE">
        <w:rPr>
          <w:rFonts w:ascii="Times" w:hAnsi="Times"/>
        </w:rPr>
        <w:t xml:space="preserve">Simons, R. L., M. K. Lei, S. R. H. Beach, R. A. Philibert, C. E. Cutrona, F. X. Gibbons, and A. Barr. 2016. Economic hardship and biological weathering: The epigenetics of aging in a U.S. sample of black women. </w:t>
      </w:r>
      <w:r w:rsidRPr="00D912CE">
        <w:rPr>
          <w:rFonts w:ascii="Times" w:hAnsi="Times"/>
          <w:i/>
          <w:iCs/>
        </w:rPr>
        <w:t>Social Science &amp; Medicine</w:t>
      </w:r>
      <w:r w:rsidRPr="00D912CE">
        <w:rPr>
          <w:rFonts w:ascii="Times" w:hAnsi="Times"/>
        </w:rPr>
        <w:t xml:space="preserve"> 150: 192–200. doi:10.1016/j.socscimed.2015.12.001.</w:t>
      </w:r>
    </w:p>
    <w:p w:rsidR="000652E8" w:rsidRPr="00D912CE" w:rsidRDefault="000652E8" w:rsidP="000652E8">
      <w:pPr>
        <w:pStyle w:val="Bibliography"/>
        <w:rPr>
          <w:rFonts w:ascii="Times" w:hAnsi="Times"/>
        </w:rPr>
      </w:pPr>
      <w:r w:rsidRPr="00D912CE">
        <w:rPr>
          <w:rFonts w:ascii="Times" w:hAnsi="Times"/>
        </w:rPr>
        <w:t xml:space="preserve">Solorio, S., B. Murillo-Ortíz, M. Hernández-González, J. Guillén-Contreras, D. Arenas-Aranda, F. J. Solorzano-Zepeda, R. Ruiz-Avila, C. Mora-Villalpando, J. M. de la Roca-Chiapas, and J. M. Malacara-Hernández. 2011. Association Between Telomere Length and C-Reactive Protein and the Development of Coronary Collateral Circulation in Patients with Coronary Artery Disease. </w:t>
      </w:r>
      <w:r w:rsidRPr="00D912CE">
        <w:rPr>
          <w:rFonts w:ascii="Times" w:hAnsi="Times"/>
          <w:i/>
          <w:iCs/>
        </w:rPr>
        <w:t>Angiology</w:t>
      </w:r>
      <w:r w:rsidRPr="00D912CE">
        <w:rPr>
          <w:rFonts w:ascii="Times" w:hAnsi="Times"/>
        </w:rPr>
        <w:t xml:space="preserve"> 62: 467–472.</w:t>
      </w:r>
    </w:p>
    <w:p w:rsidR="000652E8" w:rsidRPr="00D912CE" w:rsidRDefault="000652E8" w:rsidP="000652E8">
      <w:pPr>
        <w:pStyle w:val="Bibliography"/>
        <w:rPr>
          <w:rFonts w:ascii="Times" w:hAnsi="Times"/>
        </w:rPr>
      </w:pPr>
      <w:r w:rsidRPr="00D912CE">
        <w:rPr>
          <w:rFonts w:ascii="Times" w:hAnsi="Times"/>
        </w:rPr>
        <w:t xml:space="preserve">Speakman, J., and E. Król. 2005. Limits to sustained energy intake IX: a review of hypotheses. </w:t>
      </w:r>
      <w:r w:rsidRPr="00D912CE">
        <w:rPr>
          <w:rFonts w:ascii="Times" w:hAnsi="Times"/>
          <w:i/>
          <w:iCs/>
        </w:rPr>
        <w:t>Journal of Comparative Physiology B: Biochemical, Systemic, and Environmental Physiology</w:t>
      </w:r>
      <w:r w:rsidRPr="00D912CE">
        <w:rPr>
          <w:rFonts w:ascii="Times" w:hAnsi="Times"/>
        </w:rPr>
        <w:t xml:space="preserve"> 175: 375–394.</w:t>
      </w:r>
    </w:p>
    <w:p w:rsidR="000652E8" w:rsidRPr="00D912CE" w:rsidRDefault="000652E8" w:rsidP="000652E8">
      <w:pPr>
        <w:pStyle w:val="Bibliography"/>
        <w:rPr>
          <w:rFonts w:ascii="Times" w:hAnsi="Times"/>
        </w:rPr>
      </w:pPr>
      <w:r w:rsidRPr="00D912CE">
        <w:rPr>
          <w:rFonts w:ascii="Times" w:hAnsi="Times"/>
        </w:rPr>
        <w:t xml:space="preserve">Stearns, S. C. 1992. </w:t>
      </w:r>
      <w:r w:rsidRPr="00D912CE">
        <w:rPr>
          <w:rFonts w:ascii="Times" w:hAnsi="Times"/>
          <w:i/>
          <w:iCs/>
        </w:rPr>
        <w:t>The Evolution of Life Histories</w:t>
      </w:r>
      <w:r w:rsidRPr="00D912CE">
        <w:rPr>
          <w:rFonts w:ascii="Times" w:hAnsi="Times"/>
        </w:rPr>
        <w:t>. Oxford University Press, USA.</w:t>
      </w:r>
    </w:p>
    <w:p w:rsidR="000652E8" w:rsidRPr="00D912CE" w:rsidRDefault="000652E8" w:rsidP="000652E8">
      <w:pPr>
        <w:pStyle w:val="Bibliography"/>
        <w:rPr>
          <w:rFonts w:ascii="Times" w:hAnsi="Times"/>
        </w:rPr>
      </w:pPr>
      <w:r w:rsidRPr="00D912CE">
        <w:rPr>
          <w:rFonts w:ascii="Times" w:hAnsi="Times"/>
        </w:rPr>
        <w:t>Thomas, P. 2008. Changes in buccal cytome biomarkers in relation to ageing and Alzheimer’s disease.</w:t>
      </w:r>
    </w:p>
    <w:p w:rsidR="000652E8" w:rsidRPr="00D912CE" w:rsidRDefault="000652E8" w:rsidP="000652E8">
      <w:pPr>
        <w:pStyle w:val="Bibliography"/>
        <w:rPr>
          <w:rFonts w:ascii="Times" w:hAnsi="Times"/>
        </w:rPr>
      </w:pPr>
      <w:r w:rsidRPr="00D912CE">
        <w:rPr>
          <w:rFonts w:ascii="Times" w:hAnsi="Times"/>
        </w:rPr>
        <w:t>Tracer, D. P. 1991. Fertility</w:t>
      </w:r>
      <w:r w:rsidRPr="00D912CE">
        <w:rPr>
          <w:rFonts w:ascii="Noteworthy Light" w:hAnsi="Noteworthy Light" w:cs="Noteworthy Light"/>
        </w:rPr>
        <w:t>‐</w:t>
      </w:r>
      <w:r w:rsidRPr="00D912CE">
        <w:rPr>
          <w:rFonts w:ascii="Times" w:hAnsi="Times"/>
        </w:rPr>
        <w:t xml:space="preserve">related changes in maternal body composition among the au of Papua New Guinea. </w:t>
      </w:r>
      <w:r w:rsidRPr="00D912CE">
        <w:rPr>
          <w:rFonts w:ascii="Times" w:hAnsi="Times"/>
          <w:i/>
          <w:iCs/>
        </w:rPr>
        <w:t>American Journal of Physical Anthropology</w:t>
      </w:r>
      <w:r w:rsidRPr="00D912CE">
        <w:rPr>
          <w:rFonts w:ascii="Times" w:hAnsi="Times"/>
        </w:rPr>
        <w:t xml:space="preserve"> 85: 393–405.</w:t>
      </w:r>
    </w:p>
    <w:p w:rsidR="000652E8" w:rsidRPr="00D912CE" w:rsidRDefault="000652E8" w:rsidP="000652E8">
      <w:pPr>
        <w:pStyle w:val="Bibliography"/>
        <w:rPr>
          <w:rFonts w:ascii="Times" w:hAnsi="Times"/>
        </w:rPr>
      </w:pPr>
      <w:r w:rsidRPr="00D912CE">
        <w:rPr>
          <w:rFonts w:ascii="Times" w:hAnsi="Times"/>
        </w:rPr>
        <w:t xml:space="preserve">Verhulst, S., E. Susser, P. R. Factor-Litvak, M. J. Simons, A. Benetos, T. Steenstrup, J. D. Kark, and A. Aviv. 2015. Commentary: The reliability of telomere length measurements. </w:t>
      </w:r>
      <w:r w:rsidRPr="00D912CE">
        <w:rPr>
          <w:rFonts w:ascii="Times" w:hAnsi="Times"/>
          <w:i/>
          <w:iCs/>
        </w:rPr>
        <w:t>Int J Epidemiol</w:t>
      </w:r>
      <w:r w:rsidRPr="00D912CE">
        <w:rPr>
          <w:rFonts w:ascii="Times" w:hAnsi="Times"/>
        </w:rPr>
        <w:t xml:space="preserve"> 44: 1683–6.</w:t>
      </w:r>
    </w:p>
    <w:p w:rsidR="000652E8" w:rsidRPr="00D912CE" w:rsidRDefault="000652E8" w:rsidP="000652E8">
      <w:pPr>
        <w:pStyle w:val="Bibliography"/>
        <w:rPr>
          <w:rFonts w:ascii="Times" w:hAnsi="Times"/>
        </w:rPr>
      </w:pPr>
      <w:r w:rsidRPr="00D912CE">
        <w:rPr>
          <w:rFonts w:ascii="Times" w:hAnsi="Times"/>
        </w:rPr>
        <w:t xml:space="preserve">Watson, J. D. 1972. Origin of concatemeric T7 DNA. </w:t>
      </w:r>
      <w:r w:rsidRPr="00D912CE">
        <w:rPr>
          <w:rFonts w:ascii="Times" w:hAnsi="Times"/>
          <w:i/>
          <w:iCs/>
        </w:rPr>
        <w:t>Nat New Biol</w:t>
      </w:r>
      <w:r w:rsidRPr="00D912CE">
        <w:rPr>
          <w:rFonts w:ascii="Times" w:hAnsi="Times"/>
        </w:rPr>
        <w:t xml:space="preserve"> 239: 197–201.</w:t>
      </w:r>
    </w:p>
    <w:p w:rsidR="000652E8" w:rsidRPr="00D912CE" w:rsidRDefault="000652E8" w:rsidP="000652E8">
      <w:pPr>
        <w:pStyle w:val="Bibliography"/>
        <w:rPr>
          <w:rFonts w:ascii="Times" w:hAnsi="Times"/>
        </w:rPr>
      </w:pPr>
      <w:r w:rsidRPr="00D912CE">
        <w:rPr>
          <w:rFonts w:ascii="Times" w:hAnsi="Times"/>
        </w:rPr>
        <w:t xml:space="preserve">Westendorp, R. G. J., and T. B. L. Kirkwood. 1998. Human longevity at the cost of reproductive success. </w:t>
      </w:r>
      <w:r w:rsidRPr="00D912CE">
        <w:rPr>
          <w:rFonts w:ascii="Times" w:hAnsi="Times"/>
          <w:i/>
          <w:iCs/>
        </w:rPr>
        <w:t>Nature</w:t>
      </w:r>
      <w:r w:rsidRPr="00D912CE">
        <w:rPr>
          <w:rFonts w:ascii="Times" w:hAnsi="Times"/>
        </w:rPr>
        <w:t xml:space="preserve"> 396: 743–746. doi:10.1038/25519.</w:t>
      </w:r>
    </w:p>
    <w:p w:rsidR="000652E8" w:rsidRPr="00D912CE" w:rsidRDefault="000652E8" w:rsidP="000652E8">
      <w:pPr>
        <w:pStyle w:val="Bibliography"/>
        <w:rPr>
          <w:rFonts w:ascii="Times" w:hAnsi="Times"/>
        </w:rPr>
      </w:pPr>
      <w:r w:rsidRPr="00D912CE">
        <w:rPr>
          <w:rFonts w:ascii="Times" w:hAnsi="Times"/>
        </w:rPr>
        <w:t>Wickham, H., W. Chang, and M. H. Wickham. 2013. Package ‘ggplot2.’</w:t>
      </w:r>
    </w:p>
    <w:p w:rsidR="000652E8" w:rsidRPr="00D912CE" w:rsidRDefault="000652E8" w:rsidP="000652E8">
      <w:pPr>
        <w:pStyle w:val="Bibliography"/>
        <w:rPr>
          <w:rFonts w:ascii="Times" w:hAnsi="Times"/>
        </w:rPr>
      </w:pPr>
      <w:r w:rsidRPr="00D912CE">
        <w:rPr>
          <w:rFonts w:ascii="Times" w:hAnsi="Times"/>
        </w:rPr>
        <w:t xml:space="preserve">Williams, G. C. 1957. Pleiotropy, Natural Selection, and the Evolution of Senescence. </w:t>
      </w:r>
      <w:r w:rsidRPr="00D912CE">
        <w:rPr>
          <w:rFonts w:ascii="Times" w:hAnsi="Times"/>
          <w:i/>
          <w:iCs/>
        </w:rPr>
        <w:t>Evolution</w:t>
      </w:r>
      <w:r w:rsidRPr="00D912CE">
        <w:rPr>
          <w:rFonts w:ascii="Times" w:hAnsi="Times"/>
        </w:rPr>
        <w:t>: 398–411.</w:t>
      </w:r>
    </w:p>
    <w:p w:rsidR="000652E8" w:rsidRPr="00D912CE" w:rsidRDefault="000652E8" w:rsidP="000652E8">
      <w:pPr>
        <w:pStyle w:val="Bibliography"/>
        <w:rPr>
          <w:rFonts w:ascii="Times" w:hAnsi="Times"/>
        </w:rPr>
      </w:pPr>
      <w:r w:rsidRPr="00D912CE">
        <w:rPr>
          <w:rFonts w:ascii="Times" w:hAnsi="Times"/>
        </w:rPr>
        <w:t xml:space="preserve">Wu, Y., T. McDade, C. Kuzawa, J. Borja, Y. Li, L. Adair, K. Mohlke, and L. Lange. 2011. Genome-wide Association with C-Reactive Protein Levels in CLHNS: Evidence for the CRP and HNF1A Loci and their Interaction with Exposure to a Pathogenic Environment. </w:t>
      </w:r>
      <w:r w:rsidRPr="00D912CE">
        <w:rPr>
          <w:rFonts w:ascii="Times" w:hAnsi="Times"/>
          <w:i/>
          <w:iCs/>
        </w:rPr>
        <w:t>Inflammation</w:t>
      </w:r>
      <w:r w:rsidRPr="00D912CE">
        <w:rPr>
          <w:rFonts w:ascii="Times" w:hAnsi="Times"/>
        </w:rPr>
        <w:t>: 1–10.</w:t>
      </w:r>
    </w:p>
    <w:p w:rsidR="000652E8" w:rsidRPr="00D912CE" w:rsidRDefault="000652E8" w:rsidP="000652E8">
      <w:pPr>
        <w:pStyle w:val="Bibliography"/>
        <w:rPr>
          <w:rFonts w:ascii="Times" w:hAnsi="Times"/>
        </w:rPr>
      </w:pPr>
      <w:r w:rsidRPr="00D912CE">
        <w:rPr>
          <w:rFonts w:ascii="Times" w:hAnsi="Times"/>
        </w:rPr>
        <w:t xml:space="preserve">Yeap, B. B., M. W. Knuiman, M. L. Divitini, J. Hui, G. M. Arscott, D. J. Handelsman, S. V. McLennan, S. M. Twigg, B. McQuillan, J. Hung, and J. P. Beilby. 2016. Epidemiological and Mendelian randomisation studies of dihydrotestosterone and estradiol, and leucocyte telomere length in men. </w:t>
      </w:r>
      <w:r w:rsidRPr="00D912CE">
        <w:rPr>
          <w:rFonts w:ascii="Times" w:hAnsi="Times"/>
          <w:i/>
          <w:iCs/>
        </w:rPr>
        <w:t>The Journal of Clinical Endocrinology &amp; Metabolism</w:t>
      </w:r>
      <w:r w:rsidRPr="00D912CE">
        <w:rPr>
          <w:rFonts w:ascii="Times" w:hAnsi="Times"/>
        </w:rPr>
        <w:t>: jc.2015-4139.</w:t>
      </w:r>
    </w:p>
    <w:p w:rsidR="000652E8" w:rsidRPr="00D912CE" w:rsidRDefault="000652E8" w:rsidP="000652E8">
      <w:pPr>
        <w:pStyle w:val="Bibliography"/>
        <w:rPr>
          <w:rFonts w:ascii="Times" w:hAnsi="Times"/>
        </w:rPr>
      </w:pPr>
      <w:r w:rsidRPr="00D912CE">
        <w:rPr>
          <w:rFonts w:ascii="Times" w:hAnsi="Times"/>
        </w:rPr>
        <w:t xml:space="preserve">Zannas, A. S., J. Arloth, T. Carrillo-Roa, S. Iurato, S. Röh, K. J. Ressler, C. B. Nemeroff, A. K. Smith, B. Bradley, C. Heim, A. Menke, J. F. Lange, T. Brückl, M. Ising, N. R. Wray, A. Erhardt, E. B. Binder, and D. Mehta. 2015. Lifetime stress accelerates epigenetic aging in an urban, African American cohort: relevance of glucocorticoid signaling. </w:t>
      </w:r>
      <w:r w:rsidRPr="00D912CE">
        <w:rPr>
          <w:rFonts w:ascii="Times" w:hAnsi="Times"/>
          <w:i/>
          <w:iCs/>
        </w:rPr>
        <w:t>Genome Biology</w:t>
      </w:r>
      <w:r w:rsidRPr="00D912CE">
        <w:rPr>
          <w:rFonts w:ascii="Times" w:hAnsi="Times"/>
        </w:rPr>
        <w:t xml:space="preserve"> 16: 266. doi:10.1186/s13059-015-0828-5.</w:t>
      </w:r>
    </w:p>
    <w:p w:rsidR="00983176" w:rsidRPr="00B43414" w:rsidRDefault="00F15C38" w:rsidP="00B34F0E">
      <w:pPr>
        <w:rPr>
          <w:rFonts w:ascii="Times" w:hAnsi="Times"/>
        </w:rPr>
      </w:pPr>
      <w:r w:rsidRPr="00D912CE">
        <w:rPr>
          <w:rFonts w:ascii="Times" w:hAnsi="Times" w:cs="Times New Roman"/>
          <w:b/>
          <w:sz w:val="24"/>
          <w:szCs w:val="24"/>
        </w:rPr>
        <w:fldChar w:fldCharType="end"/>
      </w:r>
    </w:p>
    <w:sectPr w:rsidR="00983176" w:rsidRPr="00B43414" w:rsidSect="005B2FEF">
      <w:footerReference w:type="default" r:id="rId11"/>
      <w:pgSz w:w="12240" w:h="15840"/>
      <w:pgMar w:top="1440" w:right="1440" w:bottom="1440" w:left="1440" w:gutter="0"/>
      <w:docGrid w:linePitch="360"/>
    </w:sectPr>
  </w:body>
</w:document>
</file>

<file path=word/comments.xml><?xml version="1.0" encoding="utf-8"?>
<w:comment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comment w:id="12" w:author="CPR" w:date="2018-03-07T17:54:00Z" w:initials="C">
    <w:p w:rsidR="002546AA" w:rsidRDefault="002546AA">
      <w:pPr>
        <w:pStyle w:val="CommentText"/>
      </w:pPr>
      <w:r>
        <w:rPr>
          <w:rStyle w:val="CommentReference"/>
        </w:rPr>
        <w:annotationRef/>
      </w:r>
      <w:r>
        <w:t>UPDATE</w:t>
      </w:r>
    </w:p>
  </w:comment>
  <w:comment w:id="30" w:author="CPR" w:date="2018-03-07T18:00:00Z" w:initials="C">
    <w:p w:rsidR="00347F26" w:rsidRDefault="00347F26">
      <w:pPr>
        <w:pStyle w:val="CommentText"/>
      </w:pPr>
      <w:r>
        <w:rPr>
          <w:rStyle w:val="CommentReference"/>
        </w:rPr>
        <w:annotationRef/>
      </w:r>
      <w:r>
        <w:t>Necessary?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8053AE0" w15:done="0"/>
  <w15:commentEx w15:paraId="250310EB" w15:done="0"/>
  <w15:commentEx w15:paraId="683E4420" w15:done="0"/>
  <w15:commentEx w15:paraId="555505A9" w15:done="0"/>
  <w15:commentEx w15:paraId="39C71876" w15:done="0"/>
  <w15:commentEx w15:paraId="26022835" w15:done="0"/>
  <w15:commentEx w15:paraId="3BCD3BB7" w15:done="0"/>
  <w15:commentEx w15:paraId="4B78B9BD" w15:done="0"/>
  <w15:commentEx w15:paraId="717A74D4" w15:done="0"/>
  <w15:commentEx w15:paraId="1CBF00DE" w15:done="0"/>
</w15:commentsEx>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1A7282" w:rsidRDefault="001A7282" w:rsidP="005859FC">
      <w:pPr>
        <w:spacing w:after="0" w:line="240" w:lineRule="auto"/>
      </w:pPr>
      <w:r>
        <w:separator/>
      </w:r>
    </w:p>
  </w:endnote>
  <w:endnote w:type="continuationSeparator" w:id="1">
    <w:p w:rsidR="001A7282" w:rsidRDefault="001A7282" w:rsidP="005859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egoe UI">
    <w:altName w:val="Cambria"/>
    <w:charset w:val="00"/>
    <w:family w:val="swiss"/>
    <w:pitch w:val="variable"/>
    <w:sig w:usb0="E4002EFF" w:usb1="C000E47F" w:usb2="00000009" w:usb3="00000000" w:csb0="000001FF" w:csb1="00000000"/>
  </w:font>
  <w:font w:name="Calibri Light">
    <w:panose1 w:val="00000000000000000000"/>
    <w:charset w:val="4D"/>
    <w:family w:val="roman"/>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Noteworthy Light">
    <w:panose1 w:val="020004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sdt>
    <w:sdtPr>
      <w:id w:val="270754055"/>
      <w:docPartObj>
        <w:docPartGallery w:val="Page Numbers (Bottom of Page)"/>
        <w:docPartUnique/>
      </w:docPartObj>
    </w:sdtPr>
    <w:sdtEndPr>
      <w:rPr>
        <w:noProof/>
      </w:rPr>
    </w:sdtEndPr>
    <w:sdtContent>
      <w:p w:rsidR="001A7282" w:rsidRDefault="00F15C38">
        <w:pPr>
          <w:pStyle w:val="Footer"/>
          <w:jc w:val="right"/>
        </w:pPr>
        <w:fldSimple w:instr=" PAGE   \* MERGEFORMAT ">
          <w:r w:rsidR="009C616B">
            <w:rPr>
              <w:noProof/>
            </w:rPr>
            <w:t>3</w:t>
          </w:r>
        </w:fldSimple>
      </w:p>
    </w:sdtContent>
  </w:sdt>
  <w:p w:rsidR="001A7282" w:rsidRDefault="001A7282">
    <w:pPr>
      <w:pStyle w:val="Footer"/>
    </w:pP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1A7282" w:rsidRDefault="001A7282" w:rsidP="005859FC">
      <w:pPr>
        <w:spacing w:after="0" w:line="240" w:lineRule="auto"/>
      </w:pPr>
      <w:r>
        <w:separator/>
      </w:r>
    </w:p>
  </w:footnote>
  <w:footnote w:type="continuationSeparator" w:id="1">
    <w:p w:rsidR="001A7282" w:rsidRDefault="001A7282" w:rsidP="005859FC">
      <w:pPr>
        <w:spacing w:after="0" w:line="240" w:lineRule="auto"/>
      </w:pPr>
      <w:r>
        <w:continuationSeparator/>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86549F"/>
    <w:multiLevelType w:val="hybridMultilevel"/>
    <w:tmpl w:val="08A85FAC"/>
    <w:lvl w:ilvl="0" w:tplc="6DFA918A">
      <w:start w:val="7"/>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BD6E4D"/>
    <w:multiLevelType w:val="hybridMultilevel"/>
    <w:tmpl w:val="B72A4D44"/>
    <w:lvl w:ilvl="0" w:tplc="D42AC6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F55698"/>
    <w:multiLevelType w:val="hybridMultilevel"/>
    <w:tmpl w:val="9B48C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F25F91"/>
    <w:multiLevelType w:val="hybridMultilevel"/>
    <w:tmpl w:val="C05AE886"/>
    <w:lvl w:ilvl="0" w:tplc="81B2ED0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336066"/>
    <w:multiLevelType w:val="hybridMultilevel"/>
    <w:tmpl w:val="377CE4A2"/>
    <w:lvl w:ilvl="0" w:tplc="81C4A5B2">
      <w:start w:val="2"/>
      <w:numFmt w:val="bullet"/>
      <w:lvlText w:val="-"/>
      <w:lvlJc w:val="left"/>
      <w:pPr>
        <w:ind w:left="720" w:hanging="360"/>
      </w:pPr>
      <w:rPr>
        <w:rFonts w:ascii="Calibri" w:eastAsiaTheme="minorHAnsi" w:hAnsi="Calibri" w:cs="Segoe UI"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 E">
    <w15:presenceInfo w15:providerId="None" w15:userId="Dan E"/>
  </w15:person>
  <w15:person w15:author="cwk">
    <w15:presenceInfo w15:providerId="None" w15:userId="cwk"/>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oNotTrackMoves/>
  <w:defaultTabStop w:val="720"/>
  <w:characterSpacingControl w:val="doNotCompress"/>
  <w:footnotePr>
    <w:footnote w:id="0"/>
    <w:footnote w:id="1"/>
  </w:footnotePr>
  <w:endnotePr>
    <w:endnote w:id="0"/>
    <w:endnote w:id="1"/>
  </w:endnotePr>
  <w:compat/>
  <w:docVars>
    <w:docVar w:name="EN.InstantFormat" w:val="&lt;ENInstantFormat&gt;&lt;Enabled&gt;0&lt;/Enabled&gt;&lt;ScanUnformatted&gt;1&lt;/ScanUnformatted&gt;&lt;ScanChanges&gt;1&lt;/ScanChanges&gt;&lt;Suspended&gt;0&lt;/Suspended&gt;&lt;/ENInstantFormat&gt;"/>
    <w:docVar w:name="EN.Layout" w:val="&lt;ENLayout&gt;&lt;Style&gt;PNA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rt20vase9a095zevxvwpterq2t02v22e520p&quot;&gt;Behavior Genetics EndNote&lt;record-ids&gt;&lt;item&gt;1138&lt;/item&gt;&lt;item&gt;3248&lt;/item&gt;&lt;item&gt;3276&lt;/item&gt;&lt;item&gt;3337&lt;/item&gt;&lt;item&gt;3338&lt;/item&gt;&lt;item&gt;3594&lt;/item&gt;&lt;item&gt;3629&lt;/item&gt;&lt;item&gt;3636&lt;/item&gt;&lt;item&gt;3643&lt;/item&gt;&lt;item&gt;3693&lt;/item&gt;&lt;item&gt;3716&lt;/item&gt;&lt;item&gt;3728&lt;/item&gt;&lt;item&gt;3790&lt;/item&gt;&lt;item&gt;3792&lt;/item&gt;&lt;item&gt;3793&lt;/item&gt;&lt;item&gt;3796&lt;/item&gt;&lt;item&gt;3919&lt;/item&gt;&lt;item&gt;3979&lt;/item&gt;&lt;item&gt;4036&lt;/item&gt;&lt;item&gt;4121&lt;/item&gt;&lt;item&gt;4231&lt;/item&gt;&lt;item&gt;4244&lt;/item&gt;&lt;item&gt;4402&lt;/item&gt;&lt;item&gt;4424&lt;/item&gt;&lt;item&gt;4937&lt;/item&gt;&lt;item&gt;4983&lt;/item&gt;&lt;item&gt;4987&lt;/item&gt;&lt;item&gt;5047&lt;/item&gt;&lt;item&gt;5089&lt;/item&gt;&lt;item&gt;5303&lt;/item&gt;&lt;item&gt;5379&lt;/item&gt;&lt;item&gt;5858&lt;/item&gt;&lt;item&gt;6129&lt;/item&gt;&lt;item&gt;6223&lt;/item&gt;&lt;item&gt;6434&lt;/item&gt;&lt;item&gt;6481&lt;/item&gt;&lt;item&gt;6561&lt;/item&gt;&lt;item&gt;6563&lt;/item&gt;&lt;item&gt;6710&lt;/item&gt;&lt;item&gt;6856&lt;/item&gt;&lt;item&gt;6862&lt;/item&gt;&lt;item&gt;6905&lt;/item&gt;&lt;item&gt;7168&lt;/item&gt;&lt;item&gt;7314&lt;/item&gt;&lt;item&gt;7452&lt;/item&gt;&lt;item&gt;7561&lt;/item&gt;&lt;item&gt;7564&lt;/item&gt;&lt;item&gt;7566&lt;/item&gt;&lt;item&gt;7580&lt;/item&gt;&lt;item&gt;7665&lt;/item&gt;&lt;item&gt;7669&lt;/item&gt;&lt;item&gt;7673&lt;/item&gt;&lt;item&gt;7835&lt;/item&gt;&lt;item&gt;7866&lt;/item&gt;&lt;item&gt;7867&lt;/item&gt;&lt;item&gt;7869&lt;/item&gt;&lt;item&gt;7870&lt;/item&gt;&lt;item&gt;7962&lt;/item&gt;&lt;item&gt;8295&lt;/item&gt;&lt;item&gt;8451&lt;/item&gt;&lt;item&gt;8459&lt;/item&gt;&lt;item&gt;8468&lt;/item&gt;&lt;item&gt;8474&lt;/item&gt;&lt;item&gt;8482&lt;/item&gt;&lt;item&gt;8483&lt;/item&gt;&lt;item&gt;8525&lt;/item&gt;&lt;item&gt;8752&lt;/item&gt;&lt;item&gt;9092&lt;/item&gt;&lt;item&gt;9151&lt;/item&gt;&lt;item&gt;9230&lt;/item&gt;&lt;item&gt;9519&lt;/item&gt;&lt;item&gt;9585&lt;/item&gt;&lt;item&gt;9659&lt;/item&gt;&lt;item&gt;9661&lt;/item&gt;&lt;item&gt;9766&lt;/item&gt;&lt;item&gt;9831&lt;/item&gt;&lt;item&gt;9961&lt;/item&gt;&lt;item&gt;10192&lt;/item&gt;&lt;item&gt;10193&lt;/item&gt;&lt;item&gt;10194&lt;/item&gt;&lt;item&gt;10195&lt;/item&gt;&lt;item&gt;10196&lt;/item&gt;&lt;item&gt;10286&lt;/item&gt;&lt;item&gt;10366&lt;/item&gt;&lt;item&gt;10378&lt;/item&gt;&lt;item&gt;10379&lt;/item&gt;&lt;item&gt;10380&lt;/item&gt;&lt;item&gt;10381&lt;/item&gt;&lt;item&gt;10404&lt;/item&gt;&lt;item&gt;10405&lt;/item&gt;&lt;item&gt;10418&lt;/item&gt;&lt;item&gt;10419&lt;/item&gt;&lt;/record-ids&gt;&lt;/item&gt;&lt;/Libraries&gt;"/>
    <w:docVar w:name="varZoom" w:val="100"/>
  </w:docVars>
  <w:rsids>
    <w:rsidRoot w:val="005D492E"/>
    <w:rsid w:val="00007070"/>
    <w:rsid w:val="0000715D"/>
    <w:rsid w:val="0001405D"/>
    <w:rsid w:val="00014DA7"/>
    <w:rsid w:val="00022C0E"/>
    <w:rsid w:val="000321B3"/>
    <w:rsid w:val="00032CA8"/>
    <w:rsid w:val="00040C08"/>
    <w:rsid w:val="00042D68"/>
    <w:rsid w:val="00050BAF"/>
    <w:rsid w:val="0005206D"/>
    <w:rsid w:val="000522BB"/>
    <w:rsid w:val="00052371"/>
    <w:rsid w:val="0005374C"/>
    <w:rsid w:val="00055370"/>
    <w:rsid w:val="000652E8"/>
    <w:rsid w:val="0006608F"/>
    <w:rsid w:val="000663CE"/>
    <w:rsid w:val="00070B7C"/>
    <w:rsid w:val="0008612F"/>
    <w:rsid w:val="00095E35"/>
    <w:rsid w:val="000962F2"/>
    <w:rsid w:val="0009680D"/>
    <w:rsid w:val="000A4032"/>
    <w:rsid w:val="000A7466"/>
    <w:rsid w:val="000A7711"/>
    <w:rsid w:val="000B055F"/>
    <w:rsid w:val="000B78E6"/>
    <w:rsid w:val="000D1595"/>
    <w:rsid w:val="000D4955"/>
    <w:rsid w:val="000E1142"/>
    <w:rsid w:val="000E2A88"/>
    <w:rsid w:val="000E2E42"/>
    <w:rsid w:val="000E30B6"/>
    <w:rsid w:val="000E3771"/>
    <w:rsid w:val="000E50DE"/>
    <w:rsid w:val="000E65D1"/>
    <w:rsid w:val="000F69D1"/>
    <w:rsid w:val="0010053A"/>
    <w:rsid w:val="001007C8"/>
    <w:rsid w:val="00100EE8"/>
    <w:rsid w:val="00101172"/>
    <w:rsid w:val="00105870"/>
    <w:rsid w:val="00106637"/>
    <w:rsid w:val="00113515"/>
    <w:rsid w:val="001218FD"/>
    <w:rsid w:val="00122301"/>
    <w:rsid w:val="00132815"/>
    <w:rsid w:val="00134ABF"/>
    <w:rsid w:val="00136674"/>
    <w:rsid w:val="00140296"/>
    <w:rsid w:val="00142BEC"/>
    <w:rsid w:val="001436BF"/>
    <w:rsid w:val="00146EA3"/>
    <w:rsid w:val="00185B36"/>
    <w:rsid w:val="0019133F"/>
    <w:rsid w:val="001964BE"/>
    <w:rsid w:val="001A2E85"/>
    <w:rsid w:val="001A7282"/>
    <w:rsid w:val="001B0002"/>
    <w:rsid w:val="001B791C"/>
    <w:rsid w:val="001C631A"/>
    <w:rsid w:val="001C7A64"/>
    <w:rsid w:val="001D11E4"/>
    <w:rsid w:val="001D65B8"/>
    <w:rsid w:val="001E31F2"/>
    <w:rsid w:val="001F4B3A"/>
    <w:rsid w:val="00202592"/>
    <w:rsid w:val="00202AD8"/>
    <w:rsid w:val="00205AE9"/>
    <w:rsid w:val="00207905"/>
    <w:rsid w:val="00212245"/>
    <w:rsid w:val="002205D6"/>
    <w:rsid w:val="00221309"/>
    <w:rsid w:val="00222D66"/>
    <w:rsid w:val="00230DE6"/>
    <w:rsid w:val="00233597"/>
    <w:rsid w:val="0023650D"/>
    <w:rsid w:val="00237EE7"/>
    <w:rsid w:val="00244256"/>
    <w:rsid w:val="0025119C"/>
    <w:rsid w:val="00252E05"/>
    <w:rsid w:val="00253400"/>
    <w:rsid w:val="002546AA"/>
    <w:rsid w:val="00274BA1"/>
    <w:rsid w:val="0028420F"/>
    <w:rsid w:val="0029144E"/>
    <w:rsid w:val="002A0D6C"/>
    <w:rsid w:val="002A5CA3"/>
    <w:rsid w:val="002B029B"/>
    <w:rsid w:val="002B029F"/>
    <w:rsid w:val="002B0F07"/>
    <w:rsid w:val="002B204D"/>
    <w:rsid w:val="002B76FA"/>
    <w:rsid w:val="002C0182"/>
    <w:rsid w:val="002C0FEB"/>
    <w:rsid w:val="002C4C50"/>
    <w:rsid w:val="002E1210"/>
    <w:rsid w:val="002E25E0"/>
    <w:rsid w:val="002F00D1"/>
    <w:rsid w:val="002F192F"/>
    <w:rsid w:val="002F4024"/>
    <w:rsid w:val="002F5106"/>
    <w:rsid w:val="002F7004"/>
    <w:rsid w:val="003021E8"/>
    <w:rsid w:val="00302D6B"/>
    <w:rsid w:val="0031202C"/>
    <w:rsid w:val="00317D67"/>
    <w:rsid w:val="003218AB"/>
    <w:rsid w:val="003310CE"/>
    <w:rsid w:val="00335023"/>
    <w:rsid w:val="00343D0C"/>
    <w:rsid w:val="00344EC6"/>
    <w:rsid w:val="00344F59"/>
    <w:rsid w:val="003456B4"/>
    <w:rsid w:val="00347480"/>
    <w:rsid w:val="003479EE"/>
    <w:rsid w:val="00347F26"/>
    <w:rsid w:val="00370815"/>
    <w:rsid w:val="00370B3B"/>
    <w:rsid w:val="00372037"/>
    <w:rsid w:val="003728D5"/>
    <w:rsid w:val="00374905"/>
    <w:rsid w:val="0039090E"/>
    <w:rsid w:val="00393284"/>
    <w:rsid w:val="003A179D"/>
    <w:rsid w:val="003B312B"/>
    <w:rsid w:val="003B58CF"/>
    <w:rsid w:val="003B5C0F"/>
    <w:rsid w:val="003C26CE"/>
    <w:rsid w:val="003D504F"/>
    <w:rsid w:val="003D5CC0"/>
    <w:rsid w:val="003E241F"/>
    <w:rsid w:val="003E354A"/>
    <w:rsid w:val="003E7EBF"/>
    <w:rsid w:val="003F296D"/>
    <w:rsid w:val="003F4C90"/>
    <w:rsid w:val="003F6512"/>
    <w:rsid w:val="004005E8"/>
    <w:rsid w:val="00400945"/>
    <w:rsid w:val="00405231"/>
    <w:rsid w:val="004226A8"/>
    <w:rsid w:val="00422798"/>
    <w:rsid w:val="004306D9"/>
    <w:rsid w:val="004324D8"/>
    <w:rsid w:val="004357EF"/>
    <w:rsid w:val="0043612E"/>
    <w:rsid w:val="00436DEF"/>
    <w:rsid w:val="00446107"/>
    <w:rsid w:val="004620B8"/>
    <w:rsid w:val="00465540"/>
    <w:rsid w:val="00474E44"/>
    <w:rsid w:val="004806A1"/>
    <w:rsid w:val="00481AC5"/>
    <w:rsid w:val="00486BF4"/>
    <w:rsid w:val="00493677"/>
    <w:rsid w:val="004966AD"/>
    <w:rsid w:val="004977BF"/>
    <w:rsid w:val="004A1DE1"/>
    <w:rsid w:val="004A2C39"/>
    <w:rsid w:val="004B0A33"/>
    <w:rsid w:val="004C0583"/>
    <w:rsid w:val="004C1386"/>
    <w:rsid w:val="004C5AFC"/>
    <w:rsid w:val="004D2E05"/>
    <w:rsid w:val="004D5110"/>
    <w:rsid w:val="004E7B2B"/>
    <w:rsid w:val="004E7D01"/>
    <w:rsid w:val="00503E64"/>
    <w:rsid w:val="00510A43"/>
    <w:rsid w:val="005129A6"/>
    <w:rsid w:val="00515005"/>
    <w:rsid w:val="00520691"/>
    <w:rsid w:val="005217C6"/>
    <w:rsid w:val="00522A1A"/>
    <w:rsid w:val="00531915"/>
    <w:rsid w:val="00531EA3"/>
    <w:rsid w:val="00541C06"/>
    <w:rsid w:val="00543A73"/>
    <w:rsid w:val="0054548F"/>
    <w:rsid w:val="00547986"/>
    <w:rsid w:val="005517ED"/>
    <w:rsid w:val="00552E29"/>
    <w:rsid w:val="00555399"/>
    <w:rsid w:val="00560AD6"/>
    <w:rsid w:val="00566BCF"/>
    <w:rsid w:val="00570CD1"/>
    <w:rsid w:val="00571242"/>
    <w:rsid w:val="00573723"/>
    <w:rsid w:val="00573CED"/>
    <w:rsid w:val="00574620"/>
    <w:rsid w:val="00580EB7"/>
    <w:rsid w:val="005859FC"/>
    <w:rsid w:val="005949CF"/>
    <w:rsid w:val="00594A86"/>
    <w:rsid w:val="005A0089"/>
    <w:rsid w:val="005A3719"/>
    <w:rsid w:val="005A3F4E"/>
    <w:rsid w:val="005A76BE"/>
    <w:rsid w:val="005B2FEF"/>
    <w:rsid w:val="005B3A36"/>
    <w:rsid w:val="005B480D"/>
    <w:rsid w:val="005C313A"/>
    <w:rsid w:val="005C7A63"/>
    <w:rsid w:val="005D22F7"/>
    <w:rsid w:val="005D492E"/>
    <w:rsid w:val="005D7D3B"/>
    <w:rsid w:val="006015C3"/>
    <w:rsid w:val="00601C78"/>
    <w:rsid w:val="0060588F"/>
    <w:rsid w:val="00610476"/>
    <w:rsid w:val="0061102F"/>
    <w:rsid w:val="00617DF5"/>
    <w:rsid w:val="00620B91"/>
    <w:rsid w:val="00623106"/>
    <w:rsid w:val="00627731"/>
    <w:rsid w:val="00631A48"/>
    <w:rsid w:val="00632EC9"/>
    <w:rsid w:val="006335EC"/>
    <w:rsid w:val="00634D1F"/>
    <w:rsid w:val="00636D2E"/>
    <w:rsid w:val="00644811"/>
    <w:rsid w:val="0066155F"/>
    <w:rsid w:val="00664019"/>
    <w:rsid w:val="0066575B"/>
    <w:rsid w:val="0067350A"/>
    <w:rsid w:val="00677256"/>
    <w:rsid w:val="00691050"/>
    <w:rsid w:val="00693A10"/>
    <w:rsid w:val="00697AF5"/>
    <w:rsid w:val="006A0D7E"/>
    <w:rsid w:val="006A5A93"/>
    <w:rsid w:val="006A6427"/>
    <w:rsid w:val="006A7257"/>
    <w:rsid w:val="006B1B3B"/>
    <w:rsid w:val="006B258F"/>
    <w:rsid w:val="006B53E8"/>
    <w:rsid w:val="006C1866"/>
    <w:rsid w:val="006E19F5"/>
    <w:rsid w:val="006E5CC5"/>
    <w:rsid w:val="006E690E"/>
    <w:rsid w:val="006F1BE4"/>
    <w:rsid w:val="006F2C9E"/>
    <w:rsid w:val="006F358D"/>
    <w:rsid w:val="00703267"/>
    <w:rsid w:val="007053D4"/>
    <w:rsid w:val="007207CA"/>
    <w:rsid w:val="00722EBF"/>
    <w:rsid w:val="00726C5A"/>
    <w:rsid w:val="007307C6"/>
    <w:rsid w:val="00734432"/>
    <w:rsid w:val="00746864"/>
    <w:rsid w:val="007537F9"/>
    <w:rsid w:val="00757D67"/>
    <w:rsid w:val="00762074"/>
    <w:rsid w:val="00771DB0"/>
    <w:rsid w:val="00773074"/>
    <w:rsid w:val="00773325"/>
    <w:rsid w:val="00777A4B"/>
    <w:rsid w:val="0078191D"/>
    <w:rsid w:val="00787169"/>
    <w:rsid w:val="00787DF4"/>
    <w:rsid w:val="00792FAC"/>
    <w:rsid w:val="00796BB7"/>
    <w:rsid w:val="00796E99"/>
    <w:rsid w:val="00796EB5"/>
    <w:rsid w:val="00797FFC"/>
    <w:rsid w:val="007B0AAC"/>
    <w:rsid w:val="007B3CAA"/>
    <w:rsid w:val="007B7EB1"/>
    <w:rsid w:val="007D1053"/>
    <w:rsid w:val="007D56C7"/>
    <w:rsid w:val="007D62E7"/>
    <w:rsid w:val="007E0307"/>
    <w:rsid w:val="007F3263"/>
    <w:rsid w:val="007F4E30"/>
    <w:rsid w:val="007F6987"/>
    <w:rsid w:val="008140B3"/>
    <w:rsid w:val="00815C70"/>
    <w:rsid w:val="00822407"/>
    <w:rsid w:val="00823994"/>
    <w:rsid w:val="00823BDE"/>
    <w:rsid w:val="00825A16"/>
    <w:rsid w:val="00827DEA"/>
    <w:rsid w:val="00832C55"/>
    <w:rsid w:val="00833B42"/>
    <w:rsid w:val="00840434"/>
    <w:rsid w:val="00846375"/>
    <w:rsid w:val="00847950"/>
    <w:rsid w:val="008479DF"/>
    <w:rsid w:val="008511E4"/>
    <w:rsid w:val="0086261E"/>
    <w:rsid w:val="008631B0"/>
    <w:rsid w:val="00863D00"/>
    <w:rsid w:val="008641ED"/>
    <w:rsid w:val="00867C8D"/>
    <w:rsid w:val="00874F50"/>
    <w:rsid w:val="00876104"/>
    <w:rsid w:val="008763C5"/>
    <w:rsid w:val="00880547"/>
    <w:rsid w:val="008832C0"/>
    <w:rsid w:val="00891B5B"/>
    <w:rsid w:val="008965DC"/>
    <w:rsid w:val="00897251"/>
    <w:rsid w:val="008C3969"/>
    <w:rsid w:val="008C50DE"/>
    <w:rsid w:val="008C63B2"/>
    <w:rsid w:val="008D3754"/>
    <w:rsid w:val="008D454D"/>
    <w:rsid w:val="008D642A"/>
    <w:rsid w:val="008E114E"/>
    <w:rsid w:val="008E1754"/>
    <w:rsid w:val="008E3400"/>
    <w:rsid w:val="008E40DA"/>
    <w:rsid w:val="008E7291"/>
    <w:rsid w:val="008E7CA5"/>
    <w:rsid w:val="008F041A"/>
    <w:rsid w:val="008F192D"/>
    <w:rsid w:val="008F1A3B"/>
    <w:rsid w:val="008F48E2"/>
    <w:rsid w:val="008F6905"/>
    <w:rsid w:val="008F7F4C"/>
    <w:rsid w:val="00906972"/>
    <w:rsid w:val="00910D87"/>
    <w:rsid w:val="009305EA"/>
    <w:rsid w:val="00930A7E"/>
    <w:rsid w:val="00931E47"/>
    <w:rsid w:val="00932229"/>
    <w:rsid w:val="00932629"/>
    <w:rsid w:val="00945CF7"/>
    <w:rsid w:val="00953AB7"/>
    <w:rsid w:val="00962DA2"/>
    <w:rsid w:val="00963AB4"/>
    <w:rsid w:val="009672EF"/>
    <w:rsid w:val="00975EC8"/>
    <w:rsid w:val="00976559"/>
    <w:rsid w:val="00976585"/>
    <w:rsid w:val="00983176"/>
    <w:rsid w:val="00983B89"/>
    <w:rsid w:val="00987BA5"/>
    <w:rsid w:val="00992BA9"/>
    <w:rsid w:val="009B23A7"/>
    <w:rsid w:val="009C616B"/>
    <w:rsid w:val="009D02C9"/>
    <w:rsid w:val="009D2422"/>
    <w:rsid w:val="009D2FC0"/>
    <w:rsid w:val="009D5C92"/>
    <w:rsid w:val="009E2D1B"/>
    <w:rsid w:val="009E5F80"/>
    <w:rsid w:val="009E67B8"/>
    <w:rsid w:val="009F3D00"/>
    <w:rsid w:val="00A068BC"/>
    <w:rsid w:val="00A14E86"/>
    <w:rsid w:val="00A208B7"/>
    <w:rsid w:val="00A31CEF"/>
    <w:rsid w:val="00A36D5C"/>
    <w:rsid w:val="00A457BA"/>
    <w:rsid w:val="00A560E8"/>
    <w:rsid w:val="00A56232"/>
    <w:rsid w:val="00A61E1C"/>
    <w:rsid w:val="00A63B77"/>
    <w:rsid w:val="00A764CF"/>
    <w:rsid w:val="00A76AB3"/>
    <w:rsid w:val="00A86901"/>
    <w:rsid w:val="00A96BB0"/>
    <w:rsid w:val="00A97D8B"/>
    <w:rsid w:val="00AB0306"/>
    <w:rsid w:val="00AB410C"/>
    <w:rsid w:val="00AB68F1"/>
    <w:rsid w:val="00AC1103"/>
    <w:rsid w:val="00AC58F1"/>
    <w:rsid w:val="00AC6D69"/>
    <w:rsid w:val="00AD17DE"/>
    <w:rsid w:val="00AD2E8A"/>
    <w:rsid w:val="00AD379E"/>
    <w:rsid w:val="00AD6495"/>
    <w:rsid w:val="00AD74A3"/>
    <w:rsid w:val="00AD77BE"/>
    <w:rsid w:val="00AE1182"/>
    <w:rsid w:val="00AE1732"/>
    <w:rsid w:val="00AE3D67"/>
    <w:rsid w:val="00AF62E3"/>
    <w:rsid w:val="00AF6686"/>
    <w:rsid w:val="00B00F10"/>
    <w:rsid w:val="00B0366A"/>
    <w:rsid w:val="00B100BE"/>
    <w:rsid w:val="00B12B4A"/>
    <w:rsid w:val="00B14474"/>
    <w:rsid w:val="00B23B11"/>
    <w:rsid w:val="00B34F0E"/>
    <w:rsid w:val="00B4220B"/>
    <w:rsid w:val="00B43414"/>
    <w:rsid w:val="00B44143"/>
    <w:rsid w:val="00B4487E"/>
    <w:rsid w:val="00B57376"/>
    <w:rsid w:val="00B70F4D"/>
    <w:rsid w:val="00B71FE0"/>
    <w:rsid w:val="00B8163D"/>
    <w:rsid w:val="00B829D5"/>
    <w:rsid w:val="00B861CC"/>
    <w:rsid w:val="00BA1780"/>
    <w:rsid w:val="00BA648F"/>
    <w:rsid w:val="00BB7F53"/>
    <w:rsid w:val="00BC00F2"/>
    <w:rsid w:val="00BC308A"/>
    <w:rsid w:val="00BD2050"/>
    <w:rsid w:val="00BD3B95"/>
    <w:rsid w:val="00C034B9"/>
    <w:rsid w:val="00C05F6D"/>
    <w:rsid w:val="00C07807"/>
    <w:rsid w:val="00C12395"/>
    <w:rsid w:val="00C212FB"/>
    <w:rsid w:val="00C260BF"/>
    <w:rsid w:val="00C3218D"/>
    <w:rsid w:val="00C3379E"/>
    <w:rsid w:val="00C34EF7"/>
    <w:rsid w:val="00C35EBD"/>
    <w:rsid w:val="00C37B11"/>
    <w:rsid w:val="00C44150"/>
    <w:rsid w:val="00C4678D"/>
    <w:rsid w:val="00C50A8F"/>
    <w:rsid w:val="00C50B18"/>
    <w:rsid w:val="00C523BC"/>
    <w:rsid w:val="00C52D99"/>
    <w:rsid w:val="00C61227"/>
    <w:rsid w:val="00C70099"/>
    <w:rsid w:val="00C70FE0"/>
    <w:rsid w:val="00C72F19"/>
    <w:rsid w:val="00C77368"/>
    <w:rsid w:val="00C7746F"/>
    <w:rsid w:val="00C839C4"/>
    <w:rsid w:val="00C84432"/>
    <w:rsid w:val="00C84CD0"/>
    <w:rsid w:val="00C93218"/>
    <w:rsid w:val="00CA26A0"/>
    <w:rsid w:val="00CA29E4"/>
    <w:rsid w:val="00CA6E0D"/>
    <w:rsid w:val="00CB1BFA"/>
    <w:rsid w:val="00CB75F4"/>
    <w:rsid w:val="00CC291F"/>
    <w:rsid w:val="00CC337A"/>
    <w:rsid w:val="00CD0171"/>
    <w:rsid w:val="00CD6B51"/>
    <w:rsid w:val="00CE2516"/>
    <w:rsid w:val="00CE7C28"/>
    <w:rsid w:val="00CF2CA1"/>
    <w:rsid w:val="00CF311E"/>
    <w:rsid w:val="00CF3872"/>
    <w:rsid w:val="00CF4F21"/>
    <w:rsid w:val="00CF5476"/>
    <w:rsid w:val="00CF7A7F"/>
    <w:rsid w:val="00D045A8"/>
    <w:rsid w:val="00D05692"/>
    <w:rsid w:val="00D06352"/>
    <w:rsid w:val="00D10AFE"/>
    <w:rsid w:val="00D13173"/>
    <w:rsid w:val="00D200B0"/>
    <w:rsid w:val="00D242AE"/>
    <w:rsid w:val="00D364CE"/>
    <w:rsid w:val="00D37603"/>
    <w:rsid w:val="00D421B8"/>
    <w:rsid w:val="00D42FE9"/>
    <w:rsid w:val="00D44B2B"/>
    <w:rsid w:val="00D55088"/>
    <w:rsid w:val="00D579DC"/>
    <w:rsid w:val="00D6452D"/>
    <w:rsid w:val="00D658DA"/>
    <w:rsid w:val="00D71031"/>
    <w:rsid w:val="00D743B1"/>
    <w:rsid w:val="00D7457B"/>
    <w:rsid w:val="00D76BFC"/>
    <w:rsid w:val="00D801AD"/>
    <w:rsid w:val="00D821DD"/>
    <w:rsid w:val="00D857C6"/>
    <w:rsid w:val="00D86A05"/>
    <w:rsid w:val="00D87294"/>
    <w:rsid w:val="00D912CE"/>
    <w:rsid w:val="00D913BE"/>
    <w:rsid w:val="00D91B7A"/>
    <w:rsid w:val="00D93AE5"/>
    <w:rsid w:val="00D93BFB"/>
    <w:rsid w:val="00DA0029"/>
    <w:rsid w:val="00DA097A"/>
    <w:rsid w:val="00DB10C6"/>
    <w:rsid w:val="00DC5AB1"/>
    <w:rsid w:val="00DD1FBD"/>
    <w:rsid w:val="00DD7110"/>
    <w:rsid w:val="00DE28C5"/>
    <w:rsid w:val="00DE44C6"/>
    <w:rsid w:val="00DE79F2"/>
    <w:rsid w:val="00DF5F46"/>
    <w:rsid w:val="00E075AE"/>
    <w:rsid w:val="00E1003A"/>
    <w:rsid w:val="00E11DD0"/>
    <w:rsid w:val="00E230B7"/>
    <w:rsid w:val="00E2428F"/>
    <w:rsid w:val="00E2548B"/>
    <w:rsid w:val="00E27ECD"/>
    <w:rsid w:val="00E319E6"/>
    <w:rsid w:val="00E3573A"/>
    <w:rsid w:val="00E40B89"/>
    <w:rsid w:val="00E45083"/>
    <w:rsid w:val="00E5343A"/>
    <w:rsid w:val="00E553E9"/>
    <w:rsid w:val="00E56391"/>
    <w:rsid w:val="00E578EE"/>
    <w:rsid w:val="00E67CEE"/>
    <w:rsid w:val="00E70565"/>
    <w:rsid w:val="00E81610"/>
    <w:rsid w:val="00E8659F"/>
    <w:rsid w:val="00E86EB7"/>
    <w:rsid w:val="00E94876"/>
    <w:rsid w:val="00E97946"/>
    <w:rsid w:val="00EA2A34"/>
    <w:rsid w:val="00EB2BD6"/>
    <w:rsid w:val="00ED516E"/>
    <w:rsid w:val="00EE0FDA"/>
    <w:rsid w:val="00EF6829"/>
    <w:rsid w:val="00F00809"/>
    <w:rsid w:val="00F0086C"/>
    <w:rsid w:val="00F063DA"/>
    <w:rsid w:val="00F155AC"/>
    <w:rsid w:val="00F15C38"/>
    <w:rsid w:val="00F24DE6"/>
    <w:rsid w:val="00F25762"/>
    <w:rsid w:val="00F25B4D"/>
    <w:rsid w:val="00F35DEB"/>
    <w:rsid w:val="00F37703"/>
    <w:rsid w:val="00F407A1"/>
    <w:rsid w:val="00F570C3"/>
    <w:rsid w:val="00F57E3A"/>
    <w:rsid w:val="00F71A4B"/>
    <w:rsid w:val="00F71C3D"/>
    <w:rsid w:val="00F905AD"/>
    <w:rsid w:val="00F9466A"/>
    <w:rsid w:val="00FA7023"/>
    <w:rsid w:val="00FB4261"/>
    <w:rsid w:val="00FC4189"/>
    <w:rsid w:val="00FC6A91"/>
    <w:rsid w:val="00FD7065"/>
    <w:rsid w:val="00FD7D78"/>
    <w:rsid w:val="00FE6280"/>
  </w:rsids>
  <m:mathPr>
    <m:mathFont m:val="Lucida Grande"/>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276"/>
  <w:style w:type="paragraph" w:default="1" w:styleId="Normal">
    <w:name w:val="Normal"/>
    <w:qFormat/>
    <w:rsid w:val="00DD7110"/>
  </w:style>
  <w:style w:type="paragraph" w:styleId="Heading1">
    <w:name w:val="heading 1"/>
    <w:basedOn w:val="Normal"/>
    <w:next w:val="Normal"/>
    <w:link w:val="Heading1Char"/>
    <w:uiPriority w:val="9"/>
    <w:qFormat/>
    <w:rsid w:val="005D49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D49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D492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D492E"/>
    <w:pPr>
      <w:keepNext/>
      <w:keepLines/>
      <w:spacing w:before="200" w:after="0" w:line="276" w:lineRule="auto"/>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D492E"/>
    <w:pPr>
      <w:keepNext/>
      <w:keepLines/>
      <w:spacing w:before="200" w:after="0" w:line="276" w:lineRule="auto"/>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5D492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5D492E"/>
    <w:pPr>
      <w:ind w:left="720"/>
      <w:contextualSpacing/>
    </w:pPr>
  </w:style>
  <w:style w:type="character" w:customStyle="1" w:styleId="Heading4Char">
    <w:name w:val="Heading 4 Char"/>
    <w:basedOn w:val="DefaultParagraphFont"/>
    <w:link w:val="Heading4"/>
    <w:uiPriority w:val="9"/>
    <w:rsid w:val="005D492E"/>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sid w:val="005D492E"/>
    <w:rPr>
      <w:rFonts w:asciiTheme="majorHAnsi" w:eastAsiaTheme="majorEastAsia" w:hAnsiTheme="majorHAnsi" w:cstheme="majorBidi"/>
      <w:color w:val="1F4D78" w:themeColor="accent1" w:themeShade="7F"/>
    </w:rPr>
  </w:style>
  <w:style w:type="table" w:styleId="TableGrid">
    <w:name w:val="Table Grid"/>
    <w:basedOn w:val="TableNormal"/>
    <w:uiPriority w:val="59"/>
    <w:rsid w:val="005D49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5D492E"/>
    <w:rPr>
      <w:rFonts w:asciiTheme="majorHAnsi" w:eastAsiaTheme="majorEastAsia" w:hAnsiTheme="majorHAnsi" w:cstheme="majorBidi"/>
      <w:color w:val="1F4D78" w:themeColor="accent1" w:themeShade="7F"/>
      <w:sz w:val="24"/>
      <w:szCs w:val="24"/>
    </w:rPr>
  </w:style>
  <w:style w:type="paragraph" w:styleId="CommentText">
    <w:name w:val="annotation text"/>
    <w:basedOn w:val="Normal"/>
    <w:link w:val="CommentTextChar"/>
    <w:uiPriority w:val="99"/>
    <w:unhideWhenUsed/>
    <w:rsid w:val="005D492E"/>
    <w:pPr>
      <w:spacing w:after="200" w:line="240" w:lineRule="auto"/>
    </w:pPr>
    <w:rPr>
      <w:sz w:val="20"/>
      <w:szCs w:val="20"/>
    </w:rPr>
  </w:style>
  <w:style w:type="character" w:customStyle="1" w:styleId="CommentTextChar">
    <w:name w:val="Comment Text Char"/>
    <w:basedOn w:val="DefaultParagraphFont"/>
    <w:link w:val="CommentText"/>
    <w:uiPriority w:val="99"/>
    <w:rsid w:val="005D492E"/>
    <w:rPr>
      <w:sz w:val="20"/>
      <w:szCs w:val="20"/>
    </w:rPr>
  </w:style>
  <w:style w:type="character" w:styleId="CommentReference">
    <w:name w:val="annotation reference"/>
    <w:basedOn w:val="DefaultParagraphFont"/>
    <w:uiPriority w:val="99"/>
    <w:semiHidden/>
    <w:unhideWhenUsed/>
    <w:rsid w:val="005D492E"/>
    <w:rPr>
      <w:sz w:val="16"/>
      <w:szCs w:val="16"/>
    </w:rPr>
  </w:style>
  <w:style w:type="paragraph" w:styleId="BalloonText">
    <w:name w:val="Balloon Text"/>
    <w:basedOn w:val="Normal"/>
    <w:link w:val="BalloonTextChar"/>
    <w:uiPriority w:val="99"/>
    <w:semiHidden/>
    <w:unhideWhenUsed/>
    <w:rsid w:val="005D49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492E"/>
    <w:rPr>
      <w:rFonts w:ascii="Segoe UI" w:hAnsi="Segoe UI" w:cs="Segoe UI"/>
      <w:sz w:val="18"/>
      <w:szCs w:val="18"/>
    </w:rPr>
  </w:style>
  <w:style w:type="character" w:customStyle="1" w:styleId="Heading6Char">
    <w:name w:val="Heading 6 Char"/>
    <w:basedOn w:val="DefaultParagraphFont"/>
    <w:link w:val="Heading6"/>
    <w:uiPriority w:val="9"/>
    <w:semiHidden/>
    <w:rsid w:val="005D492E"/>
    <w:rPr>
      <w:rFonts w:asciiTheme="majorHAnsi" w:eastAsiaTheme="majorEastAsia" w:hAnsiTheme="majorHAnsi" w:cstheme="majorBidi"/>
      <w:color w:val="1F4D78" w:themeColor="accent1" w:themeShade="7F"/>
    </w:rPr>
  </w:style>
  <w:style w:type="character" w:customStyle="1" w:styleId="Heading1Char">
    <w:name w:val="Heading 1 Char"/>
    <w:basedOn w:val="DefaultParagraphFont"/>
    <w:link w:val="Heading1"/>
    <w:uiPriority w:val="9"/>
    <w:rsid w:val="005D492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D492E"/>
    <w:rPr>
      <w:rFonts w:asciiTheme="majorHAnsi" w:eastAsiaTheme="majorEastAsia" w:hAnsiTheme="majorHAnsi" w:cstheme="majorBidi"/>
      <w:color w:val="2E74B5" w:themeColor="accent1" w:themeShade="BF"/>
      <w:sz w:val="26"/>
      <w:szCs w:val="26"/>
    </w:rPr>
  </w:style>
  <w:style w:type="paragraph" w:styleId="Revision">
    <w:name w:val="Revision"/>
    <w:hidden/>
    <w:uiPriority w:val="99"/>
    <w:semiHidden/>
    <w:rsid w:val="006E5CC5"/>
    <w:pPr>
      <w:spacing w:after="0" w:line="240" w:lineRule="auto"/>
    </w:pPr>
  </w:style>
  <w:style w:type="paragraph" w:styleId="CommentSubject">
    <w:name w:val="annotation subject"/>
    <w:basedOn w:val="CommentText"/>
    <w:next w:val="CommentText"/>
    <w:link w:val="CommentSubjectChar"/>
    <w:uiPriority w:val="99"/>
    <w:semiHidden/>
    <w:unhideWhenUsed/>
    <w:rsid w:val="00571242"/>
    <w:pPr>
      <w:spacing w:after="160"/>
    </w:pPr>
    <w:rPr>
      <w:b/>
      <w:bCs/>
    </w:rPr>
  </w:style>
  <w:style w:type="character" w:customStyle="1" w:styleId="CommentSubjectChar">
    <w:name w:val="Comment Subject Char"/>
    <w:basedOn w:val="CommentTextChar"/>
    <w:link w:val="CommentSubject"/>
    <w:uiPriority w:val="99"/>
    <w:semiHidden/>
    <w:rsid w:val="00571242"/>
    <w:rPr>
      <w:b/>
      <w:bCs/>
      <w:sz w:val="20"/>
      <w:szCs w:val="20"/>
    </w:rPr>
  </w:style>
  <w:style w:type="paragraph" w:styleId="Header">
    <w:name w:val="header"/>
    <w:basedOn w:val="Normal"/>
    <w:link w:val="HeaderChar"/>
    <w:uiPriority w:val="99"/>
    <w:unhideWhenUsed/>
    <w:rsid w:val="005859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59FC"/>
  </w:style>
  <w:style w:type="paragraph" w:styleId="Footer">
    <w:name w:val="footer"/>
    <w:basedOn w:val="Normal"/>
    <w:link w:val="FooterChar"/>
    <w:uiPriority w:val="99"/>
    <w:unhideWhenUsed/>
    <w:rsid w:val="005859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59FC"/>
  </w:style>
  <w:style w:type="character" w:styleId="Hyperlink">
    <w:name w:val="Hyperlink"/>
    <w:basedOn w:val="DefaultParagraphFont"/>
    <w:uiPriority w:val="99"/>
    <w:unhideWhenUsed/>
    <w:rsid w:val="006A0D7E"/>
    <w:rPr>
      <w:color w:val="0563C1" w:themeColor="hyperlink"/>
      <w:u w:val="single"/>
    </w:rPr>
  </w:style>
  <w:style w:type="character" w:customStyle="1" w:styleId="apple-converted-space">
    <w:name w:val="apple-converted-space"/>
    <w:basedOn w:val="DefaultParagraphFont"/>
    <w:rsid w:val="00AB68F1"/>
  </w:style>
  <w:style w:type="paragraph" w:styleId="Bibliography">
    <w:name w:val="Bibliography"/>
    <w:basedOn w:val="Normal"/>
    <w:next w:val="Normal"/>
    <w:unhideWhenUsed/>
    <w:rsid w:val="00792FAC"/>
    <w:pPr>
      <w:tabs>
        <w:tab w:val="left" w:pos="500"/>
      </w:tabs>
      <w:spacing w:after="0" w:line="240" w:lineRule="auto"/>
      <w:ind w:left="720" w:hanging="720"/>
    </w:pPr>
  </w:style>
</w:styles>
</file>

<file path=word/webSettings.xml><?xml version="1.0" encoding="utf-8"?>
<w:webSettings xmlns:r="http://schemas.openxmlformats.org/officeDocument/2006/relationships" xmlns:w="http://schemas.openxmlformats.org/wordprocessingml/2006/main">
  <w:divs>
    <w:div w:id="176577627">
      <w:bodyDiv w:val="1"/>
      <w:marLeft w:val="0"/>
      <w:marRight w:val="0"/>
      <w:marTop w:val="0"/>
      <w:marBottom w:val="0"/>
      <w:divBdr>
        <w:top w:val="none" w:sz="0" w:space="0" w:color="auto"/>
        <w:left w:val="none" w:sz="0" w:space="0" w:color="auto"/>
        <w:bottom w:val="none" w:sz="0" w:space="0" w:color="auto"/>
        <w:right w:val="none" w:sz="0" w:space="0" w:color="auto"/>
      </w:divBdr>
    </w:div>
    <w:div w:id="220946170">
      <w:bodyDiv w:val="1"/>
      <w:marLeft w:val="0"/>
      <w:marRight w:val="0"/>
      <w:marTop w:val="0"/>
      <w:marBottom w:val="0"/>
      <w:divBdr>
        <w:top w:val="none" w:sz="0" w:space="0" w:color="auto"/>
        <w:left w:val="none" w:sz="0" w:space="0" w:color="auto"/>
        <w:bottom w:val="none" w:sz="0" w:space="0" w:color="auto"/>
        <w:right w:val="none" w:sz="0" w:space="0" w:color="auto"/>
      </w:divBdr>
      <w:divsChild>
        <w:div w:id="275673123">
          <w:marLeft w:val="480"/>
          <w:marRight w:val="0"/>
          <w:marTop w:val="0"/>
          <w:marBottom w:val="0"/>
          <w:divBdr>
            <w:top w:val="none" w:sz="0" w:space="0" w:color="auto"/>
            <w:left w:val="none" w:sz="0" w:space="0" w:color="auto"/>
            <w:bottom w:val="none" w:sz="0" w:space="0" w:color="auto"/>
            <w:right w:val="none" w:sz="0" w:space="0" w:color="auto"/>
          </w:divBdr>
          <w:divsChild>
            <w:div w:id="185985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16833">
      <w:bodyDiv w:val="1"/>
      <w:marLeft w:val="0"/>
      <w:marRight w:val="0"/>
      <w:marTop w:val="0"/>
      <w:marBottom w:val="0"/>
      <w:divBdr>
        <w:top w:val="none" w:sz="0" w:space="0" w:color="auto"/>
        <w:left w:val="none" w:sz="0" w:space="0" w:color="auto"/>
        <w:bottom w:val="none" w:sz="0" w:space="0" w:color="auto"/>
        <w:right w:val="none" w:sz="0" w:space="0" w:color="auto"/>
      </w:divBdr>
      <w:divsChild>
        <w:div w:id="1449003749">
          <w:marLeft w:val="0"/>
          <w:marRight w:val="0"/>
          <w:marTop w:val="0"/>
          <w:marBottom w:val="0"/>
          <w:divBdr>
            <w:top w:val="none" w:sz="0" w:space="0" w:color="auto"/>
            <w:left w:val="none" w:sz="0" w:space="0" w:color="auto"/>
            <w:bottom w:val="none" w:sz="0" w:space="0" w:color="auto"/>
            <w:right w:val="none" w:sz="0" w:space="0" w:color="auto"/>
          </w:divBdr>
        </w:div>
      </w:divsChild>
    </w:div>
    <w:div w:id="437258007">
      <w:bodyDiv w:val="1"/>
      <w:marLeft w:val="0"/>
      <w:marRight w:val="0"/>
      <w:marTop w:val="0"/>
      <w:marBottom w:val="0"/>
      <w:divBdr>
        <w:top w:val="none" w:sz="0" w:space="0" w:color="auto"/>
        <w:left w:val="none" w:sz="0" w:space="0" w:color="auto"/>
        <w:bottom w:val="none" w:sz="0" w:space="0" w:color="auto"/>
        <w:right w:val="none" w:sz="0" w:space="0" w:color="auto"/>
      </w:divBdr>
    </w:div>
    <w:div w:id="511576483">
      <w:bodyDiv w:val="1"/>
      <w:marLeft w:val="0"/>
      <w:marRight w:val="0"/>
      <w:marTop w:val="0"/>
      <w:marBottom w:val="0"/>
      <w:divBdr>
        <w:top w:val="none" w:sz="0" w:space="0" w:color="auto"/>
        <w:left w:val="none" w:sz="0" w:space="0" w:color="auto"/>
        <w:bottom w:val="none" w:sz="0" w:space="0" w:color="auto"/>
        <w:right w:val="none" w:sz="0" w:space="0" w:color="auto"/>
      </w:divBdr>
      <w:divsChild>
        <w:div w:id="289291049">
          <w:marLeft w:val="0"/>
          <w:marRight w:val="0"/>
          <w:marTop w:val="0"/>
          <w:marBottom w:val="0"/>
          <w:divBdr>
            <w:top w:val="none" w:sz="0" w:space="0" w:color="auto"/>
            <w:left w:val="none" w:sz="0" w:space="0" w:color="auto"/>
            <w:bottom w:val="none" w:sz="0" w:space="0" w:color="auto"/>
            <w:right w:val="none" w:sz="0" w:space="0" w:color="auto"/>
          </w:divBdr>
          <w:divsChild>
            <w:div w:id="1686639187">
              <w:marLeft w:val="0"/>
              <w:marRight w:val="0"/>
              <w:marTop w:val="0"/>
              <w:marBottom w:val="0"/>
              <w:divBdr>
                <w:top w:val="none" w:sz="0" w:space="0" w:color="auto"/>
                <w:left w:val="none" w:sz="0" w:space="0" w:color="auto"/>
                <w:bottom w:val="none" w:sz="0" w:space="0" w:color="auto"/>
                <w:right w:val="none" w:sz="0" w:space="0" w:color="auto"/>
              </w:divBdr>
              <w:divsChild>
                <w:div w:id="157805052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50458969">
      <w:bodyDiv w:val="1"/>
      <w:marLeft w:val="0"/>
      <w:marRight w:val="0"/>
      <w:marTop w:val="0"/>
      <w:marBottom w:val="0"/>
      <w:divBdr>
        <w:top w:val="none" w:sz="0" w:space="0" w:color="auto"/>
        <w:left w:val="none" w:sz="0" w:space="0" w:color="auto"/>
        <w:bottom w:val="none" w:sz="0" w:space="0" w:color="auto"/>
        <w:right w:val="none" w:sz="0" w:space="0" w:color="auto"/>
      </w:divBdr>
    </w:div>
    <w:div w:id="669067979">
      <w:bodyDiv w:val="1"/>
      <w:marLeft w:val="0"/>
      <w:marRight w:val="0"/>
      <w:marTop w:val="0"/>
      <w:marBottom w:val="0"/>
      <w:divBdr>
        <w:top w:val="none" w:sz="0" w:space="0" w:color="auto"/>
        <w:left w:val="none" w:sz="0" w:space="0" w:color="auto"/>
        <w:bottom w:val="none" w:sz="0" w:space="0" w:color="auto"/>
        <w:right w:val="none" w:sz="0" w:space="0" w:color="auto"/>
      </w:divBdr>
      <w:divsChild>
        <w:div w:id="609703649">
          <w:marLeft w:val="0"/>
          <w:marRight w:val="0"/>
          <w:marTop w:val="0"/>
          <w:marBottom w:val="0"/>
          <w:divBdr>
            <w:top w:val="none" w:sz="0" w:space="0" w:color="auto"/>
            <w:left w:val="none" w:sz="0" w:space="0" w:color="auto"/>
            <w:bottom w:val="none" w:sz="0" w:space="0" w:color="auto"/>
            <w:right w:val="none" w:sz="0" w:space="0" w:color="auto"/>
          </w:divBdr>
          <w:divsChild>
            <w:div w:id="1535649809">
              <w:marLeft w:val="0"/>
              <w:marRight w:val="0"/>
              <w:marTop w:val="0"/>
              <w:marBottom w:val="0"/>
              <w:divBdr>
                <w:top w:val="none" w:sz="0" w:space="0" w:color="auto"/>
                <w:left w:val="none" w:sz="0" w:space="0" w:color="auto"/>
                <w:bottom w:val="none" w:sz="0" w:space="0" w:color="auto"/>
                <w:right w:val="none" w:sz="0" w:space="0" w:color="auto"/>
              </w:divBdr>
              <w:divsChild>
                <w:div w:id="156560799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22288354">
      <w:bodyDiv w:val="1"/>
      <w:marLeft w:val="0"/>
      <w:marRight w:val="0"/>
      <w:marTop w:val="0"/>
      <w:marBottom w:val="0"/>
      <w:divBdr>
        <w:top w:val="none" w:sz="0" w:space="0" w:color="auto"/>
        <w:left w:val="none" w:sz="0" w:space="0" w:color="auto"/>
        <w:bottom w:val="none" w:sz="0" w:space="0" w:color="auto"/>
        <w:right w:val="none" w:sz="0" w:space="0" w:color="auto"/>
      </w:divBdr>
      <w:divsChild>
        <w:div w:id="1894000370">
          <w:marLeft w:val="0"/>
          <w:marRight w:val="0"/>
          <w:marTop w:val="0"/>
          <w:marBottom w:val="0"/>
          <w:divBdr>
            <w:top w:val="none" w:sz="0" w:space="0" w:color="auto"/>
            <w:left w:val="none" w:sz="0" w:space="0" w:color="auto"/>
            <w:bottom w:val="none" w:sz="0" w:space="0" w:color="auto"/>
            <w:right w:val="none" w:sz="0" w:space="0" w:color="auto"/>
          </w:divBdr>
          <w:divsChild>
            <w:div w:id="845050974">
              <w:marLeft w:val="0"/>
              <w:marRight w:val="0"/>
              <w:marTop w:val="0"/>
              <w:marBottom w:val="0"/>
              <w:divBdr>
                <w:top w:val="none" w:sz="0" w:space="0" w:color="auto"/>
                <w:left w:val="none" w:sz="0" w:space="0" w:color="auto"/>
                <w:bottom w:val="none" w:sz="0" w:space="0" w:color="auto"/>
                <w:right w:val="none" w:sz="0" w:space="0" w:color="auto"/>
              </w:divBdr>
              <w:divsChild>
                <w:div w:id="131356485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95719225">
      <w:bodyDiv w:val="1"/>
      <w:marLeft w:val="0"/>
      <w:marRight w:val="0"/>
      <w:marTop w:val="0"/>
      <w:marBottom w:val="0"/>
      <w:divBdr>
        <w:top w:val="none" w:sz="0" w:space="0" w:color="auto"/>
        <w:left w:val="none" w:sz="0" w:space="0" w:color="auto"/>
        <w:bottom w:val="none" w:sz="0" w:space="0" w:color="auto"/>
        <w:right w:val="none" w:sz="0" w:space="0" w:color="auto"/>
      </w:divBdr>
    </w:div>
    <w:div w:id="1116364612">
      <w:bodyDiv w:val="1"/>
      <w:marLeft w:val="0"/>
      <w:marRight w:val="0"/>
      <w:marTop w:val="0"/>
      <w:marBottom w:val="0"/>
      <w:divBdr>
        <w:top w:val="none" w:sz="0" w:space="0" w:color="auto"/>
        <w:left w:val="none" w:sz="0" w:space="0" w:color="auto"/>
        <w:bottom w:val="none" w:sz="0" w:space="0" w:color="auto"/>
        <w:right w:val="none" w:sz="0" w:space="0" w:color="auto"/>
      </w:divBdr>
    </w:div>
    <w:div w:id="1209756681">
      <w:bodyDiv w:val="1"/>
      <w:marLeft w:val="0"/>
      <w:marRight w:val="0"/>
      <w:marTop w:val="0"/>
      <w:marBottom w:val="0"/>
      <w:divBdr>
        <w:top w:val="none" w:sz="0" w:space="0" w:color="auto"/>
        <w:left w:val="none" w:sz="0" w:space="0" w:color="auto"/>
        <w:bottom w:val="none" w:sz="0" w:space="0" w:color="auto"/>
        <w:right w:val="none" w:sz="0" w:space="0" w:color="auto"/>
      </w:divBdr>
      <w:divsChild>
        <w:div w:id="1814516797">
          <w:marLeft w:val="480"/>
          <w:marRight w:val="0"/>
          <w:marTop w:val="0"/>
          <w:marBottom w:val="0"/>
          <w:divBdr>
            <w:top w:val="none" w:sz="0" w:space="0" w:color="auto"/>
            <w:left w:val="none" w:sz="0" w:space="0" w:color="auto"/>
            <w:bottom w:val="none" w:sz="0" w:space="0" w:color="auto"/>
            <w:right w:val="none" w:sz="0" w:space="0" w:color="auto"/>
          </w:divBdr>
          <w:divsChild>
            <w:div w:id="75871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02170">
      <w:bodyDiv w:val="1"/>
      <w:marLeft w:val="0"/>
      <w:marRight w:val="0"/>
      <w:marTop w:val="0"/>
      <w:marBottom w:val="0"/>
      <w:divBdr>
        <w:top w:val="none" w:sz="0" w:space="0" w:color="auto"/>
        <w:left w:val="none" w:sz="0" w:space="0" w:color="auto"/>
        <w:bottom w:val="none" w:sz="0" w:space="0" w:color="auto"/>
        <w:right w:val="none" w:sz="0" w:space="0" w:color="auto"/>
      </w:divBdr>
      <w:divsChild>
        <w:div w:id="1478454706">
          <w:marLeft w:val="480"/>
          <w:marRight w:val="0"/>
          <w:marTop w:val="0"/>
          <w:marBottom w:val="0"/>
          <w:divBdr>
            <w:top w:val="none" w:sz="0" w:space="0" w:color="auto"/>
            <w:left w:val="none" w:sz="0" w:space="0" w:color="auto"/>
            <w:bottom w:val="none" w:sz="0" w:space="0" w:color="auto"/>
            <w:right w:val="none" w:sz="0" w:space="0" w:color="auto"/>
          </w:divBdr>
          <w:divsChild>
            <w:div w:id="167414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24670">
      <w:bodyDiv w:val="1"/>
      <w:marLeft w:val="0"/>
      <w:marRight w:val="0"/>
      <w:marTop w:val="0"/>
      <w:marBottom w:val="0"/>
      <w:divBdr>
        <w:top w:val="none" w:sz="0" w:space="0" w:color="auto"/>
        <w:left w:val="none" w:sz="0" w:space="0" w:color="auto"/>
        <w:bottom w:val="none" w:sz="0" w:space="0" w:color="auto"/>
        <w:right w:val="none" w:sz="0" w:space="0" w:color="auto"/>
      </w:divBdr>
      <w:divsChild>
        <w:div w:id="141436096">
          <w:marLeft w:val="480"/>
          <w:marRight w:val="0"/>
          <w:marTop w:val="0"/>
          <w:marBottom w:val="0"/>
          <w:divBdr>
            <w:top w:val="none" w:sz="0" w:space="0" w:color="auto"/>
            <w:left w:val="none" w:sz="0" w:space="0" w:color="auto"/>
            <w:bottom w:val="none" w:sz="0" w:space="0" w:color="auto"/>
            <w:right w:val="none" w:sz="0" w:space="0" w:color="auto"/>
          </w:divBdr>
          <w:divsChild>
            <w:div w:id="208217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48313">
      <w:bodyDiv w:val="1"/>
      <w:marLeft w:val="0"/>
      <w:marRight w:val="0"/>
      <w:marTop w:val="0"/>
      <w:marBottom w:val="0"/>
      <w:divBdr>
        <w:top w:val="none" w:sz="0" w:space="0" w:color="auto"/>
        <w:left w:val="none" w:sz="0" w:space="0" w:color="auto"/>
        <w:bottom w:val="none" w:sz="0" w:space="0" w:color="auto"/>
        <w:right w:val="none" w:sz="0" w:space="0" w:color="auto"/>
      </w:divBdr>
      <w:divsChild>
        <w:div w:id="1672637227">
          <w:marLeft w:val="480"/>
          <w:marRight w:val="0"/>
          <w:marTop w:val="0"/>
          <w:marBottom w:val="0"/>
          <w:divBdr>
            <w:top w:val="none" w:sz="0" w:space="0" w:color="auto"/>
            <w:left w:val="none" w:sz="0" w:space="0" w:color="auto"/>
            <w:bottom w:val="none" w:sz="0" w:space="0" w:color="auto"/>
            <w:right w:val="none" w:sz="0" w:space="0" w:color="auto"/>
          </w:divBdr>
          <w:divsChild>
            <w:div w:id="165787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76181">
      <w:bodyDiv w:val="1"/>
      <w:marLeft w:val="0"/>
      <w:marRight w:val="0"/>
      <w:marTop w:val="0"/>
      <w:marBottom w:val="0"/>
      <w:divBdr>
        <w:top w:val="none" w:sz="0" w:space="0" w:color="auto"/>
        <w:left w:val="none" w:sz="0" w:space="0" w:color="auto"/>
        <w:bottom w:val="none" w:sz="0" w:space="0" w:color="auto"/>
        <w:right w:val="none" w:sz="0" w:space="0" w:color="auto"/>
      </w:divBdr>
      <w:divsChild>
        <w:div w:id="276497211">
          <w:marLeft w:val="480"/>
          <w:marRight w:val="0"/>
          <w:marTop w:val="0"/>
          <w:marBottom w:val="0"/>
          <w:divBdr>
            <w:top w:val="none" w:sz="0" w:space="0" w:color="auto"/>
            <w:left w:val="none" w:sz="0" w:space="0" w:color="auto"/>
            <w:bottom w:val="none" w:sz="0" w:space="0" w:color="auto"/>
            <w:right w:val="none" w:sz="0" w:space="0" w:color="auto"/>
          </w:divBdr>
          <w:divsChild>
            <w:div w:id="24268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6" Type="http://schemas.microsoft.com/office/2011/relationships/commentsExtended" Target="commentsExtended.xml"/><Relationship Id="rId17"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dtae@dtae.net" TargetMode="External"/><Relationship Id="rId9" Type="http://schemas.openxmlformats.org/officeDocument/2006/relationships/hyperlink" Target="mailto:CPR@u.northwestern.edu" TargetMode="External"/><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73012A-41DC-4184-9E18-2E6A1F0E1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16</Pages>
  <Words>37773</Words>
  <Characters>215311</Characters>
  <Application>Microsoft Word 12.0.0</Application>
  <DocSecurity>0</DocSecurity>
  <Lines>1794</Lines>
  <Paragraphs>430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E</dc:creator>
  <cp:lastModifiedBy>CPR</cp:lastModifiedBy>
  <cp:revision>14</cp:revision>
  <cp:lastPrinted>2018-03-07T23:57:00Z</cp:lastPrinted>
  <dcterms:created xsi:type="dcterms:W3CDTF">2017-12-22T23:00:00Z</dcterms:created>
  <dcterms:modified xsi:type="dcterms:W3CDTF">2018-03-08T21:04:00Z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zotero-version="5.0.30"&gt;&lt;session id="S8wkFbP1"/&gt;&lt;style id="http://www.zotero.org/styles/ambio_no_et_al_biblio" hasBibliography="1" bibliographyStyleHasBeenSet="1"/&gt;&lt;prefs&gt;&lt;pref name="fieldType" value="Field"/&gt;&lt;pref name="automaticJo</vt:lpwstr>
  </property>
  <property fmtid="{D5CDD505-2E9C-101B-9397-08002B2CF9AE}" pid="3" name="ZOTERO_PREF_2">
    <vt:lpwstr>urnalAbbreviations" value="true"/&gt;&lt;pref name="noteType" value="0"/&gt;&lt;/prefs&gt;&lt;/data&gt;</vt:lpwstr>
  </property>
</Properties>
</file>